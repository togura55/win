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BADC5" w14:textId="77777777" w:rsidR="00EE3F1F" w:rsidRPr="00EE3F1F" w:rsidRDefault="00EE3F1F" w:rsidP="00EE3F1F">
      <w:pPr>
        <w:jc w:val="right"/>
        <w:rPr>
          <w:rFonts w:eastAsiaTheme="minorHAnsi"/>
          <w:b/>
          <w:bCs/>
          <w:sz w:val="28"/>
          <w:szCs w:val="28"/>
        </w:rPr>
      </w:pPr>
      <w:r w:rsidRPr="00EE3F1F">
        <w:rPr>
          <w:rFonts w:eastAsiaTheme="minorHAnsi" w:hint="eastAsia"/>
          <w:b/>
          <w:bCs/>
          <w:sz w:val="18"/>
          <w:szCs w:val="18"/>
        </w:rPr>
        <w:t>GSVテクニカル　ホワイトペーパー</w:t>
      </w:r>
    </w:p>
    <w:p w14:paraId="3B3630EA" w14:textId="77777777" w:rsidR="00EE3F1F" w:rsidRPr="00EE3F1F" w:rsidRDefault="00EE3F1F" w:rsidP="00EE3F1F">
      <w:pPr>
        <w:jc w:val="right"/>
        <w:rPr>
          <w:rFonts w:eastAsiaTheme="minorHAnsi"/>
          <w:b/>
          <w:bCs/>
          <w:sz w:val="18"/>
          <w:szCs w:val="18"/>
        </w:rPr>
      </w:pPr>
      <w:r w:rsidRPr="00EE3F1F">
        <w:rPr>
          <w:rFonts w:eastAsiaTheme="minorHAnsi" w:hint="eastAsia"/>
          <w:b/>
          <w:bCs/>
          <w:sz w:val="18"/>
          <w:szCs w:val="18"/>
        </w:rPr>
        <w:t>2020年10月</w:t>
      </w:r>
    </w:p>
    <w:p w14:paraId="28FF4C63" w14:textId="77777777" w:rsidR="00EE3F1F" w:rsidRPr="00EE3F1F" w:rsidRDefault="00EE3F1F" w:rsidP="00EE3F1F">
      <w:pPr>
        <w:jc w:val="right"/>
        <w:rPr>
          <w:rFonts w:eastAsiaTheme="minorHAnsi"/>
          <w:b/>
          <w:bCs/>
          <w:sz w:val="18"/>
          <w:szCs w:val="18"/>
        </w:rPr>
      </w:pPr>
      <w:r w:rsidRPr="00EE3F1F">
        <w:rPr>
          <w:rFonts w:eastAsiaTheme="minorHAnsi" w:hint="eastAsia"/>
          <w:b/>
          <w:bCs/>
          <w:sz w:val="18"/>
          <w:szCs w:val="18"/>
        </w:rPr>
        <w:t>株式会社ワコム</w:t>
      </w:r>
    </w:p>
    <w:p w14:paraId="07984CF7" w14:textId="68F2454D" w:rsidR="00CC788C" w:rsidRPr="00EE3F1F" w:rsidRDefault="00C350C7" w:rsidP="00EE3F1F">
      <w:pPr>
        <w:pStyle w:val="af2"/>
        <w:rPr>
          <w:rFonts w:asciiTheme="minorHAnsi" w:eastAsiaTheme="minorHAnsi" w:hAnsiTheme="minorHAnsi"/>
          <w:rPrChange w:id="0" w:author="小椋 毅" w:date="2020-10-15T20:49:00Z">
            <w:rPr>
              <w:b w:val="0"/>
              <w:bCs/>
              <w:sz w:val="24"/>
              <w:szCs w:val="24"/>
            </w:rPr>
          </w:rPrChange>
        </w:rPr>
      </w:pPr>
      <w:r w:rsidRPr="00EE3F1F">
        <w:rPr>
          <w:rFonts w:asciiTheme="minorHAnsi" w:eastAsiaTheme="minorHAnsi" w:hAnsiTheme="minorHAnsi"/>
          <w:rPrChange w:id="1" w:author="小椋 毅" w:date="2020-10-15T20:49:00Z">
            <w:rPr>
              <w:b w:val="0"/>
              <w:bCs/>
              <w:sz w:val="24"/>
              <w:szCs w:val="24"/>
            </w:rPr>
          </w:rPrChange>
        </w:rPr>
        <w:t>GSVのワークフロー</w:t>
      </w:r>
    </w:p>
    <w:p w14:paraId="29BA1CDE" w14:textId="7A8C16FD" w:rsidR="00C350C7" w:rsidRPr="00B33B89" w:rsidDel="00CA55CF" w:rsidRDefault="00C350C7">
      <w:pPr>
        <w:pStyle w:val="1"/>
        <w:spacing w:beforeLines="50" w:before="180"/>
        <w:rPr>
          <w:del w:id="2" w:author="小椋 毅" w:date="2020-10-15T19:47:00Z"/>
          <w:rFonts w:asciiTheme="minorHAnsi" w:eastAsiaTheme="minorHAnsi" w:hAnsiTheme="minorHAnsi"/>
          <w:bCs/>
          <w:rPrChange w:id="3" w:author="小椋 毅" w:date="2020-10-20T16:22:00Z">
            <w:rPr>
              <w:del w:id="4" w:author="小椋 毅" w:date="2020-10-15T19:47:00Z"/>
              <w:b w:val="0"/>
              <w:bCs/>
            </w:rPr>
          </w:rPrChange>
        </w:rPr>
        <w:pPrChange w:id="5" w:author="小椋 毅" w:date="2020-10-20T16:17:00Z">
          <w:pPr>
            <w:pStyle w:val="1"/>
          </w:pPr>
        </w:pPrChange>
      </w:pPr>
      <w:r w:rsidRPr="00B33B89">
        <w:rPr>
          <w:rFonts w:asciiTheme="minorHAnsi" w:eastAsiaTheme="minorHAnsi" w:hAnsiTheme="minorHAnsi" w:hint="eastAsia"/>
          <w:bCs/>
          <w:rPrChange w:id="6" w:author="小椋 毅" w:date="2020-10-20T16:22:00Z">
            <w:rPr>
              <w:rFonts w:hint="eastAsia"/>
              <w:b w:val="0"/>
              <w:bCs/>
            </w:rPr>
          </w:rPrChange>
        </w:rPr>
        <w:t>はじめに</w:t>
      </w:r>
    </w:p>
    <w:p w14:paraId="6B5AF4A0" w14:textId="77777777" w:rsidR="00C350C7" w:rsidRPr="00EE3F1F" w:rsidRDefault="00C350C7">
      <w:pPr>
        <w:pStyle w:val="1"/>
        <w:spacing w:beforeLines="50" w:before="180"/>
        <w:rPr>
          <w:rFonts w:asciiTheme="minorHAnsi" w:eastAsiaTheme="minorHAnsi" w:hAnsiTheme="minorHAnsi"/>
        </w:rPr>
        <w:pPrChange w:id="7" w:author="小椋 毅" w:date="2020-10-20T16:17:00Z">
          <w:pPr>
            <w:pStyle w:val="1"/>
          </w:pPr>
        </w:pPrChange>
      </w:pPr>
    </w:p>
    <w:p w14:paraId="5BF62A92" w14:textId="4FEECD79" w:rsidR="00C350C7" w:rsidRPr="00EE3F1F" w:rsidDel="00AB7435" w:rsidRDefault="00896ADA">
      <w:pPr>
        <w:spacing w:afterLines="50" w:after="180"/>
        <w:rPr>
          <w:del w:id="8" w:author="小椋 毅" w:date="2020-10-20T16:17:00Z"/>
          <w:rFonts w:eastAsiaTheme="minorHAnsi"/>
        </w:rPr>
        <w:pPrChange w:id="9" w:author="小椋 毅" w:date="2020-10-20T16:17:00Z">
          <w:pPr/>
        </w:pPrChange>
      </w:pPr>
      <w:r w:rsidRPr="00EE3F1F">
        <w:rPr>
          <w:rFonts w:eastAsiaTheme="minorHAnsi" w:hint="eastAsia"/>
        </w:rPr>
        <w:t>GSVエンジンは</w:t>
      </w:r>
      <w:ins w:id="10" w:author="小椋 毅" w:date="2020-10-15T19:04:00Z">
        <w:r w:rsidR="00E23641" w:rsidRPr="00EE3F1F">
          <w:rPr>
            <w:rFonts w:eastAsiaTheme="minorHAnsi" w:hint="eastAsia"/>
          </w:rPr>
          <w:t>、</w:t>
        </w:r>
      </w:ins>
      <w:r w:rsidRPr="00EE3F1F">
        <w:rPr>
          <w:rFonts w:eastAsiaTheme="minorHAnsi" w:hint="eastAsia"/>
        </w:rPr>
        <w:t>DSVおよ</w:t>
      </w:r>
      <w:bookmarkStart w:id="11" w:name="_GoBack"/>
      <w:bookmarkEnd w:id="11"/>
      <w:r w:rsidRPr="00EE3F1F">
        <w:rPr>
          <w:rFonts w:eastAsiaTheme="minorHAnsi" w:hint="eastAsia"/>
        </w:rPr>
        <w:t>びSSVという各コンポーネントの既存機能を組み合わせ、それを拡張して</w:t>
      </w:r>
      <w:ins w:id="12" w:author="小椋 毅" w:date="2020-10-15T19:32:00Z">
        <w:r w:rsidR="006A5A97" w:rsidRPr="00EE3F1F">
          <w:rPr>
            <w:rFonts w:eastAsiaTheme="minorHAnsi" w:hint="eastAsia"/>
          </w:rPr>
          <w:t>電子</w:t>
        </w:r>
      </w:ins>
      <w:r w:rsidRPr="00EE3F1F">
        <w:rPr>
          <w:rFonts w:eastAsiaTheme="minorHAnsi" w:hint="eastAsia"/>
        </w:rPr>
        <w:t>サインのテンプレートを登録できるようにしてい</w:t>
      </w:r>
      <w:ins w:id="13" w:author="Kadomura, Nanako" w:date="2020-10-16T10:00:00Z">
        <w:r w:rsidR="008D45AF" w:rsidRPr="00EE3F1F">
          <w:rPr>
            <w:rFonts w:eastAsiaTheme="minorHAnsi" w:hint="eastAsia"/>
          </w:rPr>
          <w:t>ます</w:t>
        </w:r>
      </w:ins>
      <w:del w:id="14" w:author="Kadomura, Nanako" w:date="2020-10-16T10:00:00Z">
        <w:r w:rsidRPr="00EE3F1F" w:rsidDel="008D45AF">
          <w:rPr>
            <w:rFonts w:eastAsiaTheme="minorHAnsi" w:hint="eastAsia"/>
          </w:rPr>
          <w:delText>る</w:delText>
        </w:r>
      </w:del>
      <w:r w:rsidRPr="00EE3F1F">
        <w:rPr>
          <w:rFonts w:eastAsiaTheme="minorHAnsi" w:hint="eastAsia"/>
        </w:rPr>
        <w:t>。</w:t>
      </w:r>
      <w:r w:rsidR="000750E8" w:rsidRPr="00EE3F1F">
        <w:rPr>
          <w:rFonts w:eastAsiaTheme="minorHAnsi" w:hint="eastAsia"/>
        </w:rPr>
        <w:t>これは、各人に1つ</w:t>
      </w:r>
      <w:ins w:id="15" w:author="小椋 毅" w:date="2020-10-15T19:32:00Z">
        <w:r w:rsidR="006A5A97" w:rsidRPr="00EE3F1F">
          <w:rPr>
            <w:rFonts w:eastAsiaTheme="minorHAnsi" w:hint="eastAsia"/>
          </w:rPr>
          <w:t>の</w:t>
        </w:r>
      </w:ins>
      <w:r w:rsidR="000750E8" w:rsidRPr="00EE3F1F">
        <w:rPr>
          <w:rFonts w:eastAsiaTheme="minorHAnsi" w:hint="eastAsia"/>
        </w:rPr>
        <w:t>基準サインがあればすぐに検証を行うことができ、</w:t>
      </w:r>
      <w:r w:rsidR="00B71EAB" w:rsidRPr="00EE3F1F">
        <w:rPr>
          <w:rFonts w:eastAsiaTheme="minorHAnsi" w:hint="eastAsia"/>
        </w:rPr>
        <w:t>よって十分なサインを集めて署名者個々の</w:t>
      </w:r>
      <w:r w:rsidR="00417411" w:rsidRPr="00EE3F1F">
        <w:rPr>
          <w:rFonts w:eastAsiaTheme="minorHAnsi" w:hint="eastAsia"/>
        </w:rPr>
        <w:t>ばらつき</w:t>
      </w:r>
      <w:r w:rsidR="00B71EAB" w:rsidRPr="00EE3F1F">
        <w:rPr>
          <w:rFonts w:eastAsiaTheme="minorHAnsi" w:hint="eastAsia"/>
        </w:rPr>
        <w:t>を評価すれば、比較の正確性が向上するということを</w:t>
      </w:r>
      <w:ins w:id="16" w:author="Kadomura, Nanako" w:date="2020-10-16T10:00:00Z">
        <w:r w:rsidR="008D45AF" w:rsidRPr="00EE3F1F">
          <w:rPr>
            <w:rFonts w:eastAsiaTheme="minorHAnsi" w:hint="eastAsia"/>
          </w:rPr>
          <w:t>意味しています</w:t>
        </w:r>
      </w:ins>
      <w:del w:id="17" w:author="Kadomura, Nanako" w:date="2020-10-16T10:00:00Z">
        <w:r w:rsidR="00B71EAB" w:rsidRPr="00EE3F1F" w:rsidDel="008D45AF">
          <w:rPr>
            <w:rFonts w:eastAsiaTheme="minorHAnsi" w:hint="eastAsia"/>
          </w:rPr>
          <w:delText>意味</w:delText>
        </w:r>
      </w:del>
      <w:del w:id="18" w:author="小椋 毅" w:date="2020-10-15T19:33:00Z">
        <w:r w:rsidR="00B71EAB" w:rsidRPr="00EE3F1F" w:rsidDel="006A5A97">
          <w:rPr>
            <w:rFonts w:eastAsiaTheme="minorHAnsi" w:hint="eastAsia"/>
          </w:rPr>
          <w:delText>す</w:delText>
        </w:r>
      </w:del>
      <w:ins w:id="19" w:author="小椋 毅" w:date="2020-10-15T19:33:00Z">
        <w:del w:id="20" w:author="Kadomura, Nanako" w:date="2020-10-16T10:00:00Z">
          <w:r w:rsidR="006A5A97" w:rsidRPr="00EE3F1F" w:rsidDel="008D45AF">
            <w:rPr>
              <w:rFonts w:eastAsiaTheme="minorHAnsi" w:hint="eastAsia"/>
            </w:rPr>
            <w:delText>してい</w:delText>
          </w:r>
        </w:del>
      </w:ins>
      <w:del w:id="21" w:author="Kadomura, Nanako" w:date="2020-10-16T10:00:00Z">
        <w:r w:rsidR="00B71EAB" w:rsidRPr="00EE3F1F" w:rsidDel="008D45AF">
          <w:rPr>
            <w:rFonts w:eastAsiaTheme="minorHAnsi" w:hint="eastAsia"/>
          </w:rPr>
          <w:delText>る</w:delText>
        </w:r>
      </w:del>
      <w:r w:rsidR="00B71EAB" w:rsidRPr="00EE3F1F">
        <w:rPr>
          <w:rFonts w:eastAsiaTheme="minorHAnsi" w:hint="eastAsia"/>
        </w:rPr>
        <w:t>。静的（スキャンした）</w:t>
      </w:r>
      <w:ins w:id="22" w:author="小椋 毅" w:date="2020-10-15T19:44:00Z">
        <w:r w:rsidR="00F926E1" w:rsidRPr="00EE3F1F">
          <w:rPr>
            <w:rFonts w:eastAsiaTheme="minorHAnsi" w:hint="eastAsia"/>
          </w:rPr>
          <w:t>電子</w:t>
        </w:r>
      </w:ins>
      <w:r w:rsidR="00B71EAB" w:rsidRPr="00EE3F1F">
        <w:rPr>
          <w:rFonts w:eastAsiaTheme="minorHAnsi" w:hint="eastAsia"/>
        </w:rPr>
        <w:t>サインデータと動的</w:t>
      </w:r>
      <w:ins w:id="23" w:author="小椋 毅" w:date="2020-10-15T19:44:00Z">
        <w:r w:rsidR="00F926E1" w:rsidRPr="00EE3F1F">
          <w:rPr>
            <w:rFonts w:eastAsiaTheme="minorHAnsi" w:hint="eastAsia"/>
          </w:rPr>
          <w:t>電子</w:t>
        </w:r>
      </w:ins>
      <w:r w:rsidR="00B71EAB" w:rsidRPr="00EE3F1F">
        <w:rPr>
          <w:rFonts w:eastAsiaTheme="minorHAnsi" w:hint="eastAsia"/>
        </w:rPr>
        <w:t>サインデータを比較する能力をさらに追加することにより、GSVは既存と新規のいずれのビジネスプロセスにも組み入れることができる点で、素晴らしい柔軟性をもたらしてくれる</w:t>
      </w:r>
      <w:ins w:id="24" w:author="小椋 毅" w:date="2020-10-15T18:15:00Z">
        <w:r w:rsidR="00864072" w:rsidRPr="00EE3F1F">
          <w:rPr>
            <w:rFonts w:eastAsiaTheme="minorHAnsi" w:hint="eastAsia"/>
          </w:rPr>
          <w:t>でしょう</w:t>
        </w:r>
      </w:ins>
      <w:r w:rsidR="00B71EAB" w:rsidRPr="00EE3F1F">
        <w:rPr>
          <w:rFonts w:eastAsiaTheme="minorHAnsi" w:hint="eastAsia"/>
        </w:rPr>
        <w:t>。</w:t>
      </w:r>
    </w:p>
    <w:p w14:paraId="39EA11E4" w14:textId="63BD3290" w:rsidR="00B71EAB" w:rsidRPr="00EE3F1F" w:rsidRDefault="00B71EAB">
      <w:pPr>
        <w:spacing w:afterLines="50" w:after="180"/>
        <w:rPr>
          <w:rFonts w:eastAsiaTheme="minorHAnsi"/>
        </w:rPr>
        <w:pPrChange w:id="25" w:author="小椋 毅" w:date="2020-10-20T16:17:00Z">
          <w:pPr/>
        </w:pPrChange>
      </w:pPr>
    </w:p>
    <w:p w14:paraId="6C49BD3D" w14:textId="00C0AE6C" w:rsidR="00B71EAB" w:rsidRPr="00EE3F1F" w:rsidDel="00AB7435" w:rsidRDefault="00B71EAB">
      <w:pPr>
        <w:spacing w:afterLines="50" w:after="180"/>
        <w:rPr>
          <w:del w:id="26" w:author="小椋 毅" w:date="2020-10-20T16:17:00Z"/>
          <w:rFonts w:eastAsiaTheme="minorHAnsi"/>
        </w:rPr>
        <w:pPrChange w:id="27" w:author="小椋 毅" w:date="2020-10-20T16:17:00Z">
          <w:pPr/>
        </w:pPrChange>
      </w:pPr>
      <w:r w:rsidRPr="00EE3F1F">
        <w:rPr>
          <w:rFonts w:eastAsiaTheme="minorHAnsi" w:hint="eastAsia"/>
        </w:rPr>
        <w:t>本文書では</w:t>
      </w:r>
      <w:ins w:id="28" w:author="小椋 毅" w:date="2020-10-15T19:33:00Z">
        <w:r w:rsidR="006A5A97" w:rsidRPr="00EE3F1F">
          <w:rPr>
            <w:rFonts w:eastAsiaTheme="minorHAnsi" w:hint="eastAsia"/>
          </w:rPr>
          <w:t>、</w:t>
        </w:r>
      </w:ins>
      <w:r w:rsidRPr="00EE3F1F">
        <w:rPr>
          <w:rFonts w:eastAsiaTheme="minorHAnsi" w:hint="eastAsia"/>
        </w:rPr>
        <w:t>企業がそのビジネス要件により採用することが可能な様々なワークフローを示</w:t>
      </w:r>
      <w:ins w:id="29" w:author="Kadomura, Nanako" w:date="2020-10-16T10:01:00Z">
        <w:r w:rsidR="008D45AF" w:rsidRPr="00EE3F1F">
          <w:rPr>
            <w:rFonts w:eastAsiaTheme="minorHAnsi" w:hint="eastAsia"/>
          </w:rPr>
          <w:t>しています</w:t>
        </w:r>
      </w:ins>
      <w:del w:id="30" w:author="Kadomura, Nanako" w:date="2020-10-16T10:01:00Z">
        <w:r w:rsidRPr="00EE3F1F" w:rsidDel="008D45AF">
          <w:rPr>
            <w:rFonts w:eastAsiaTheme="minorHAnsi" w:hint="eastAsia"/>
          </w:rPr>
          <w:delText>す</w:delText>
        </w:r>
      </w:del>
      <w:r w:rsidRPr="00EE3F1F">
        <w:rPr>
          <w:rFonts w:eastAsiaTheme="minorHAnsi" w:hint="eastAsia"/>
        </w:rPr>
        <w:t>。ここで示す例では、登録に6つのサインが必要であるとの</w:t>
      </w:r>
      <w:r w:rsidR="00537C54" w:rsidRPr="00EE3F1F">
        <w:rPr>
          <w:rFonts w:eastAsiaTheme="minorHAnsi" w:hint="eastAsia"/>
        </w:rPr>
        <w:t>前提になってい</w:t>
      </w:r>
      <w:ins w:id="31" w:author="Kadomura, Nanako" w:date="2020-10-16T10:01:00Z">
        <w:r w:rsidR="008D45AF" w:rsidRPr="00EE3F1F">
          <w:rPr>
            <w:rFonts w:eastAsiaTheme="minorHAnsi" w:hint="eastAsia"/>
          </w:rPr>
          <w:t>ますが</w:t>
        </w:r>
      </w:ins>
      <w:del w:id="32" w:author="Kadomura, Nanako" w:date="2020-10-16T10:01:00Z">
        <w:r w:rsidR="00537C54" w:rsidRPr="00EE3F1F" w:rsidDel="008D45AF">
          <w:rPr>
            <w:rFonts w:eastAsiaTheme="minorHAnsi" w:hint="eastAsia"/>
          </w:rPr>
          <w:delText>るが</w:delText>
        </w:r>
      </w:del>
      <w:r w:rsidR="00537C54" w:rsidRPr="00EE3F1F">
        <w:rPr>
          <w:rFonts w:eastAsiaTheme="minorHAnsi" w:hint="eastAsia"/>
        </w:rPr>
        <w:t>、GSVは3～12個の</w:t>
      </w:r>
      <w:ins w:id="33" w:author="小椋 毅" w:date="2020-10-15T19:44:00Z">
        <w:r w:rsidR="00F926E1" w:rsidRPr="00EE3F1F">
          <w:rPr>
            <w:rFonts w:eastAsiaTheme="minorHAnsi" w:hint="eastAsia"/>
          </w:rPr>
          <w:t>電子</w:t>
        </w:r>
      </w:ins>
      <w:r w:rsidR="00537C54" w:rsidRPr="00EE3F1F">
        <w:rPr>
          <w:rFonts w:eastAsiaTheme="minorHAnsi" w:hint="eastAsia"/>
        </w:rPr>
        <w:t>サインを用いる設定が可能で</w:t>
      </w:r>
      <w:ins w:id="34" w:author="Kadomura, Nanako" w:date="2020-10-16T10:01:00Z">
        <w:r w:rsidR="008D45AF" w:rsidRPr="00EE3F1F">
          <w:rPr>
            <w:rFonts w:eastAsiaTheme="minorHAnsi" w:hint="eastAsia"/>
          </w:rPr>
          <w:t>す</w:t>
        </w:r>
      </w:ins>
      <w:del w:id="35" w:author="Kadomura, Nanako" w:date="2020-10-16T10:01:00Z">
        <w:r w:rsidR="00537C54" w:rsidRPr="00EE3F1F" w:rsidDel="008D45AF">
          <w:rPr>
            <w:rFonts w:eastAsiaTheme="minorHAnsi" w:hint="eastAsia"/>
          </w:rPr>
          <w:delText>ある</w:delText>
        </w:r>
      </w:del>
      <w:r w:rsidR="00537C54" w:rsidRPr="00EE3F1F">
        <w:rPr>
          <w:rFonts w:eastAsiaTheme="minorHAnsi" w:hint="eastAsia"/>
        </w:rPr>
        <w:t>。</w:t>
      </w:r>
    </w:p>
    <w:p w14:paraId="1A39A3C1" w14:textId="304BD517" w:rsidR="00537C54" w:rsidRPr="00EE3F1F" w:rsidRDefault="00537C54">
      <w:pPr>
        <w:spacing w:afterLines="50" w:after="180"/>
        <w:rPr>
          <w:rFonts w:eastAsiaTheme="minorHAnsi"/>
        </w:rPr>
        <w:pPrChange w:id="36" w:author="小椋 毅" w:date="2020-10-20T16:17:00Z">
          <w:pPr/>
        </w:pPrChange>
      </w:pPr>
    </w:p>
    <w:p w14:paraId="683AB31D" w14:textId="1E02DEAB" w:rsidR="00537C54" w:rsidRPr="00EE3F1F" w:rsidRDefault="00537C54">
      <w:pPr>
        <w:pStyle w:val="1"/>
        <w:spacing w:beforeLines="50" w:before="180"/>
        <w:rPr>
          <w:rFonts w:asciiTheme="minorHAnsi" w:eastAsiaTheme="minorHAnsi" w:hAnsiTheme="minorHAnsi"/>
          <w:rPrChange w:id="37" w:author="小椋 毅" w:date="2020-10-15T19:47:00Z">
            <w:rPr>
              <w:b w:val="0"/>
              <w:bCs/>
            </w:rPr>
          </w:rPrChange>
        </w:rPr>
        <w:pPrChange w:id="38" w:author="小椋 毅" w:date="2020-10-20T16:17:00Z">
          <w:pPr>
            <w:pStyle w:val="1"/>
          </w:pPr>
        </w:pPrChange>
      </w:pPr>
      <w:del w:id="39" w:author="小椋 毅" w:date="2020-10-15T20:32:00Z">
        <w:r w:rsidRPr="00EE3F1F" w:rsidDel="00D410FB">
          <w:rPr>
            <w:rFonts w:asciiTheme="minorHAnsi" w:eastAsiaTheme="minorHAnsi" w:hAnsiTheme="minorHAnsi" w:hint="eastAsia"/>
            <w:rPrChange w:id="40" w:author="小椋 毅" w:date="2020-10-15T19:47:00Z">
              <w:rPr>
                <w:rFonts w:hint="eastAsia"/>
                <w:b w:val="0"/>
                <w:bCs/>
              </w:rPr>
            </w:rPrChange>
          </w:rPr>
          <w:delText>順次</w:delText>
        </w:r>
      </w:del>
      <w:ins w:id="41" w:author="小椋 毅" w:date="2020-10-15T20:33:00Z">
        <w:r w:rsidR="00D410FB" w:rsidRPr="00EE3F1F">
          <w:rPr>
            <w:rFonts w:asciiTheme="minorHAnsi" w:eastAsiaTheme="minorHAnsi" w:hAnsiTheme="minorHAnsi" w:hint="eastAsia"/>
          </w:rPr>
          <w:t>プログレッシブ</w:t>
        </w:r>
      </w:ins>
      <w:r w:rsidRPr="00EE3F1F">
        <w:rPr>
          <w:rFonts w:asciiTheme="minorHAnsi" w:eastAsiaTheme="minorHAnsi" w:hAnsiTheme="minorHAnsi" w:hint="eastAsia"/>
          <w:rPrChange w:id="42" w:author="小椋 毅" w:date="2020-10-15T19:47:00Z">
            <w:rPr>
              <w:rFonts w:hint="eastAsia"/>
              <w:b w:val="0"/>
              <w:bCs/>
            </w:rPr>
          </w:rPrChange>
        </w:rPr>
        <w:t>登録</w:t>
      </w:r>
      <w:ins w:id="43" w:author="小椋 毅" w:date="2020-10-15T19:47:00Z">
        <w:r w:rsidR="00CA55CF" w:rsidRPr="00EE3F1F">
          <w:rPr>
            <w:rFonts w:asciiTheme="minorHAnsi" w:eastAsiaTheme="minorHAnsi" w:hAnsiTheme="minorHAnsi" w:hint="eastAsia"/>
          </w:rPr>
          <w:t xml:space="preserve"> </w:t>
        </w:r>
        <w:r w:rsidR="00CA55CF" w:rsidRPr="00EE3F1F">
          <w:rPr>
            <w:rFonts w:asciiTheme="minorHAnsi" w:eastAsiaTheme="minorHAnsi" w:hAnsiTheme="minorHAnsi"/>
          </w:rPr>
          <w:t>(Progressive Enrollment)</w:t>
        </w:r>
      </w:ins>
    </w:p>
    <w:p w14:paraId="343CC031" w14:textId="4BEC0BA6" w:rsidR="00537C54" w:rsidRPr="00EE3F1F" w:rsidDel="00AB7435" w:rsidRDefault="00537C54">
      <w:pPr>
        <w:spacing w:afterLines="50" w:after="180"/>
        <w:rPr>
          <w:del w:id="44" w:author="小椋 毅" w:date="2020-10-20T16:18:00Z"/>
          <w:rFonts w:eastAsiaTheme="minorHAnsi"/>
        </w:rPr>
        <w:pPrChange w:id="45" w:author="小椋 毅" w:date="2020-10-20T16:18:00Z">
          <w:pPr/>
        </w:pPrChange>
      </w:pPr>
      <w:r w:rsidRPr="00EE3F1F">
        <w:rPr>
          <w:rFonts w:eastAsiaTheme="minorHAnsi" w:hint="eastAsia"/>
        </w:rPr>
        <w:t>最も質の高いテンプレートでは</w:t>
      </w:r>
      <w:ins w:id="46" w:author="小椋 毅" w:date="2020-10-15T18:16:00Z">
        <w:r w:rsidR="00864072" w:rsidRPr="00EE3F1F">
          <w:rPr>
            <w:rFonts w:eastAsiaTheme="minorHAnsi" w:hint="eastAsia"/>
          </w:rPr>
          <w:t>、</w:t>
        </w:r>
      </w:ins>
      <w:r w:rsidRPr="00EE3F1F">
        <w:rPr>
          <w:rFonts w:eastAsiaTheme="minorHAnsi" w:hint="eastAsia"/>
        </w:rPr>
        <w:t>1回ではなく</w:t>
      </w:r>
      <w:ins w:id="47" w:author="小椋 毅" w:date="2020-10-15T18:16:00Z">
        <w:r w:rsidR="00864072" w:rsidRPr="00EE3F1F">
          <w:rPr>
            <w:rFonts w:eastAsiaTheme="minorHAnsi" w:hint="eastAsia"/>
          </w:rPr>
          <w:t>、</w:t>
        </w:r>
      </w:ins>
      <w:r w:rsidRPr="00EE3F1F">
        <w:rPr>
          <w:rFonts w:eastAsiaTheme="minorHAnsi" w:hint="eastAsia"/>
        </w:rPr>
        <w:t>ある期間にわたって集めたサイン</w:t>
      </w:r>
      <w:del w:id="48" w:author="小椋 毅" w:date="2020-10-15T18:18:00Z">
        <w:r w:rsidRPr="00EE3F1F" w:rsidDel="00864072">
          <w:rPr>
            <w:rFonts w:eastAsiaTheme="minorHAnsi" w:hint="eastAsia"/>
          </w:rPr>
          <w:delText>を</w:delText>
        </w:r>
      </w:del>
      <w:ins w:id="49" w:author="小椋 毅" w:date="2020-10-15T18:18:00Z">
        <w:r w:rsidR="00864072" w:rsidRPr="00EE3F1F">
          <w:rPr>
            <w:rFonts w:eastAsiaTheme="minorHAnsi" w:hint="eastAsia"/>
          </w:rPr>
          <w:t>が</w:t>
        </w:r>
      </w:ins>
      <w:r w:rsidRPr="00EE3F1F">
        <w:rPr>
          <w:rFonts w:eastAsiaTheme="minorHAnsi" w:hint="eastAsia"/>
        </w:rPr>
        <w:t>用い</w:t>
      </w:r>
      <w:ins w:id="50" w:author="小椋 毅" w:date="2020-10-15T18:18:00Z">
        <w:r w:rsidR="00864072" w:rsidRPr="00EE3F1F">
          <w:rPr>
            <w:rFonts w:eastAsiaTheme="minorHAnsi" w:hint="eastAsia"/>
          </w:rPr>
          <w:t>られ</w:t>
        </w:r>
      </w:ins>
      <w:ins w:id="51" w:author="Kadomura, Nanako" w:date="2020-10-16T10:01:00Z">
        <w:r w:rsidR="008D45AF" w:rsidRPr="00EE3F1F">
          <w:rPr>
            <w:rFonts w:eastAsiaTheme="minorHAnsi" w:hint="eastAsia"/>
          </w:rPr>
          <w:t>ています</w:t>
        </w:r>
      </w:ins>
      <w:del w:id="52" w:author="Kadomura, Nanako" w:date="2020-10-16T10:01:00Z">
        <w:r w:rsidRPr="00EE3F1F" w:rsidDel="008D45AF">
          <w:rPr>
            <w:rFonts w:eastAsiaTheme="minorHAnsi" w:hint="eastAsia"/>
          </w:rPr>
          <w:delText>る</w:delText>
        </w:r>
      </w:del>
      <w:r w:rsidRPr="00EE3F1F">
        <w:rPr>
          <w:rFonts w:eastAsiaTheme="minorHAnsi" w:hint="eastAsia"/>
        </w:rPr>
        <w:t>。最低でも署名者はそれぞれの</w:t>
      </w:r>
      <w:r w:rsidR="00173FBE" w:rsidRPr="00EE3F1F">
        <w:rPr>
          <w:rFonts w:eastAsiaTheme="minorHAnsi" w:hint="eastAsia"/>
        </w:rPr>
        <w:t>実施</w:t>
      </w:r>
      <w:r w:rsidR="001308EF" w:rsidRPr="00EE3F1F">
        <w:rPr>
          <w:rFonts w:eastAsiaTheme="minorHAnsi" w:hint="eastAsia"/>
        </w:rPr>
        <w:t>回</w:t>
      </w:r>
      <w:r w:rsidRPr="00EE3F1F">
        <w:rPr>
          <w:rFonts w:eastAsiaTheme="minorHAnsi" w:hint="eastAsia"/>
        </w:rPr>
        <w:t>の間に何らかの別の作業</w:t>
      </w:r>
      <w:del w:id="53" w:author="小椋 毅" w:date="2020-10-15T18:19:00Z">
        <w:r w:rsidRPr="00EE3F1F" w:rsidDel="00864072">
          <w:rPr>
            <w:rFonts w:eastAsiaTheme="minorHAnsi" w:hint="eastAsia"/>
          </w:rPr>
          <w:delText>にかか</w:delText>
        </w:r>
        <w:r w:rsidR="00BD2500" w:rsidRPr="00EE3F1F" w:rsidDel="00864072">
          <w:rPr>
            <w:rFonts w:eastAsiaTheme="minorHAnsi" w:hint="eastAsia"/>
          </w:rPr>
          <w:delText>って</w:delText>
        </w:r>
        <w:r w:rsidR="00CE1E6B" w:rsidRPr="00EE3F1F" w:rsidDel="00864072">
          <w:rPr>
            <w:rFonts w:eastAsiaTheme="minorHAnsi" w:hint="eastAsia"/>
          </w:rPr>
          <w:delText>いる</w:delText>
        </w:r>
      </w:del>
      <w:ins w:id="54" w:author="小椋 毅" w:date="2020-10-15T18:19:00Z">
        <w:r w:rsidR="00864072" w:rsidRPr="00EE3F1F">
          <w:rPr>
            <w:rFonts w:eastAsiaTheme="minorHAnsi" w:hint="eastAsia"/>
          </w:rPr>
          <w:t>を行っている</w:t>
        </w:r>
      </w:ins>
      <w:r w:rsidR="00CE1E6B" w:rsidRPr="00EE3F1F">
        <w:rPr>
          <w:rFonts w:eastAsiaTheme="minorHAnsi" w:hint="eastAsia"/>
        </w:rPr>
        <w:t>べきであ</w:t>
      </w:r>
      <w:del w:id="55" w:author="小椋 毅" w:date="2020-10-15T18:19:00Z">
        <w:r w:rsidR="00CE1E6B" w:rsidRPr="00EE3F1F" w:rsidDel="00864072">
          <w:rPr>
            <w:rFonts w:eastAsiaTheme="minorHAnsi" w:hint="eastAsia"/>
          </w:rPr>
          <w:delText>る</w:delText>
        </w:r>
        <w:r w:rsidR="00173FBE" w:rsidRPr="00EE3F1F" w:rsidDel="00864072">
          <w:rPr>
            <w:rFonts w:eastAsiaTheme="minorHAnsi" w:hint="eastAsia"/>
          </w:rPr>
          <w:delText>が</w:delText>
        </w:r>
      </w:del>
      <w:ins w:id="56" w:author="小椋 毅" w:date="2020-10-15T18:19:00Z">
        <w:r w:rsidR="00864072" w:rsidRPr="00EE3F1F">
          <w:rPr>
            <w:rFonts w:eastAsiaTheme="minorHAnsi" w:hint="eastAsia"/>
          </w:rPr>
          <w:t>り</w:t>
        </w:r>
      </w:ins>
      <w:r w:rsidR="00173FBE" w:rsidRPr="00EE3F1F">
        <w:rPr>
          <w:rFonts w:eastAsiaTheme="minorHAnsi" w:hint="eastAsia"/>
        </w:rPr>
        <w:t>、署名が別々の日に行われる場合に獲得される結果が最も良い</w:t>
      </w:r>
      <w:ins w:id="57" w:author="Kadomura, Nanako" w:date="2020-10-16T10:03:00Z">
        <w:r w:rsidR="008D45AF" w:rsidRPr="00EE3F1F">
          <w:rPr>
            <w:rFonts w:eastAsiaTheme="minorHAnsi" w:hint="eastAsia"/>
          </w:rPr>
          <w:t>とされています</w:t>
        </w:r>
      </w:ins>
      <w:r w:rsidR="00173FBE" w:rsidRPr="00EE3F1F">
        <w:rPr>
          <w:rFonts w:eastAsiaTheme="minorHAnsi" w:hint="eastAsia"/>
        </w:rPr>
        <w:t>。これは顧客と定期的に接触がある企業</w:t>
      </w:r>
      <w:del w:id="58" w:author="小椋 毅" w:date="2020-10-15T18:18:00Z">
        <w:r w:rsidR="00BC7FDC" w:rsidRPr="00EE3F1F" w:rsidDel="00864072">
          <w:rPr>
            <w:rFonts w:eastAsiaTheme="minorHAnsi" w:hint="eastAsia"/>
          </w:rPr>
          <w:delText>に</w:delText>
        </w:r>
      </w:del>
      <w:ins w:id="59" w:author="小椋 毅" w:date="2020-10-15T18:18:00Z">
        <w:r w:rsidR="00864072" w:rsidRPr="00EE3F1F">
          <w:rPr>
            <w:rFonts w:eastAsiaTheme="minorHAnsi" w:hint="eastAsia"/>
          </w:rPr>
          <w:t>が</w:t>
        </w:r>
      </w:ins>
      <w:r w:rsidR="00173FBE" w:rsidRPr="00EE3F1F">
        <w:rPr>
          <w:rFonts w:eastAsiaTheme="minorHAnsi" w:hint="eastAsia"/>
        </w:rPr>
        <w:t>実施する</w:t>
      </w:r>
      <w:del w:id="60" w:author="小椋 毅" w:date="2020-10-15T19:06:00Z">
        <w:r w:rsidR="00173FBE" w:rsidRPr="00EE3F1F" w:rsidDel="00E23641">
          <w:rPr>
            <w:rFonts w:eastAsiaTheme="minorHAnsi" w:hint="eastAsia"/>
          </w:rPr>
          <w:delText>とよい</w:delText>
        </w:r>
      </w:del>
      <w:ins w:id="61" w:author="小椋 毅" w:date="2020-10-15T19:06:00Z">
        <w:r w:rsidR="00E23641" w:rsidRPr="00EE3F1F">
          <w:rPr>
            <w:rFonts w:eastAsiaTheme="minorHAnsi" w:hint="eastAsia"/>
          </w:rPr>
          <w:t>のに適してい</w:t>
        </w:r>
      </w:ins>
      <w:ins w:id="62" w:author="Kadomura, Nanako" w:date="2020-10-16T10:03:00Z">
        <w:r w:rsidR="008D45AF" w:rsidRPr="00EE3F1F">
          <w:rPr>
            <w:rFonts w:eastAsiaTheme="minorHAnsi" w:hint="eastAsia"/>
          </w:rPr>
          <w:t>ます</w:t>
        </w:r>
      </w:ins>
      <w:ins w:id="63" w:author="小椋 毅" w:date="2020-10-15T19:06:00Z">
        <w:del w:id="64" w:author="Kadomura, Nanako" w:date="2020-10-16T10:03:00Z">
          <w:r w:rsidR="00E23641" w:rsidRPr="00EE3F1F" w:rsidDel="008D45AF">
            <w:rPr>
              <w:rFonts w:eastAsiaTheme="minorHAnsi" w:hint="eastAsia"/>
            </w:rPr>
            <w:delText>る</w:delText>
          </w:r>
        </w:del>
      </w:ins>
      <w:r w:rsidR="00173FBE" w:rsidRPr="00EE3F1F">
        <w:rPr>
          <w:rFonts w:eastAsiaTheme="minorHAnsi" w:hint="eastAsia"/>
        </w:rPr>
        <w:t>。</w:t>
      </w:r>
      <w:r w:rsidR="00BC7FDC" w:rsidRPr="00EE3F1F">
        <w:rPr>
          <w:rFonts w:eastAsiaTheme="minorHAnsi" w:hint="eastAsia"/>
        </w:rPr>
        <w:t>好例</w:t>
      </w:r>
      <w:ins w:id="65" w:author="小椋 毅" w:date="2020-10-15T19:01:00Z">
        <w:r w:rsidR="00E23641" w:rsidRPr="00EE3F1F">
          <w:rPr>
            <w:rFonts w:eastAsiaTheme="minorHAnsi" w:hint="eastAsia"/>
          </w:rPr>
          <w:t>として</w:t>
        </w:r>
      </w:ins>
      <w:r w:rsidR="00BC7FDC" w:rsidRPr="00EE3F1F">
        <w:rPr>
          <w:rFonts w:eastAsiaTheme="minorHAnsi" w:hint="eastAsia"/>
        </w:rPr>
        <w:t>は</w:t>
      </w:r>
      <w:ins w:id="66" w:author="小椋 毅" w:date="2020-10-15T19:01:00Z">
        <w:r w:rsidR="00E23641" w:rsidRPr="00EE3F1F">
          <w:rPr>
            <w:rFonts w:eastAsiaTheme="minorHAnsi" w:hint="eastAsia"/>
          </w:rPr>
          <w:t>、</w:t>
        </w:r>
      </w:ins>
      <w:r w:rsidR="00BC7FDC" w:rsidRPr="00EE3F1F">
        <w:rPr>
          <w:rFonts w:eastAsiaTheme="minorHAnsi" w:hint="eastAsia"/>
        </w:rPr>
        <w:t>英国の</w:t>
      </w:r>
      <w:r w:rsidR="00BC7FDC" w:rsidRPr="00EE3F1F">
        <w:rPr>
          <w:rFonts w:eastAsiaTheme="minorHAnsi"/>
        </w:rPr>
        <w:t>Nationwide Building Society</w:t>
      </w:r>
      <w:r w:rsidR="00BC7FDC" w:rsidRPr="00EE3F1F">
        <w:rPr>
          <w:rFonts w:eastAsiaTheme="minorHAnsi" w:hint="eastAsia"/>
        </w:rPr>
        <w:t>（全英住宅金融組合）向けに</w:t>
      </w:r>
      <w:proofErr w:type="spellStart"/>
      <w:r w:rsidR="00BC7FDC" w:rsidRPr="00EE3F1F">
        <w:rPr>
          <w:rFonts w:eastAsiaTheme="minorHAnsi"/>
        </w:rPr>
        <w:t>Florentis</w:t>
      </w:r>
      <w:proofErr w:type="spellEnd"/>
      <w:del w:id="67" w:author="小椋 毅" w:date="2020-10-15T18:17:00Z">
        <w:r w:rsidR="00BC7FDC" w:rsidRPr="00EE3F1F" w:rsidDel="00864072">
          <w:rPr>
            <w:rFonts w:eastAsiaTheme="minorHAnsi" w:hint="eastAsia"/>
          </w:rPr>
          <w:delText>（フロレンティス）</w:delText>
        </w:r>
      </w:del>
      <w:r w:rsidR="00BC7FDC" w:rsidRPr="00EE3F1F">
        <w:rPr>
          <w:rFonts w:eastAsiaTheme="minorHAnsi" w:hint="eastAsia"/>
        </w:rPr>
        <w:t>社が開発した</w:t>
      </w:r>
      <w:r w:rsidR="00BC7FDC" w:rsidRPr="00EE3F1F">
        <w:rPr>
          <w:rFonts w:eastAsiaTheme="minorHAnsi"/>
        </w:rPr>
        <w:t>Automated Members' Signatures</w:t>
      </w:r>
      <w:r w:rsidR="00BC7FDC" w:rsidRPr="00EE3F1F">
        <w:rPr>
          <w:rFonts w:eastAsiaTheme="minorHAnsi" w:hint="eastAsia"/>
        </w:rPr>
        <w:t>（AMS:会員</w:t>
      </w:r>
      <w:r w:rsidR="001308EF" w:rsidRPr="00EE3F1F">
        <w:rPr>
          <w:rFonts w:eastAsiaTheme="minorHAnsi" w:hint="eastAsia"/>
        </w:rPr>
        <w:t>用</w:t>
      </w:r>
      <w:r w:rsidR="00BC7FDC" w:rsidRPr="00EE3F1F">
        <w:rPr>
          <w:rFonts w:eastAsiaTheme="minorHAnsi" w:hint="eastAsia"/>
        </w:rPr>
        <w:t>自動署名）システム</w:t>
      </w:r>
      <w:del w:id="68" w:author="小椋 毅" w:date="2020-10-15T18:17:00Z">
        <w:r w:rsidR="00BC7FDC" w:rsidRPr="00EE3F1F" w:rsidDel="00864072">
          <w:rPr>
            <w:rFonts w:eastAsiaTheme="minorHAnsi" w:hint="eastAsia"/>
          </w:rPr>
          <w:delText>で</w:delText>
        </w:r>
      </w:del>
      <w:ins w:id="69" w:author="小椋 毅" w:date="2020-10-15T18:17:00Z">
        <w:r w:rsidR="00864072" w:rsidRPr="00EE3F1F">
          <w:rPr>
            <w:rFonts w:eastAsiaTheme="minorHAnsi" w:hint="eastAsia"/>
          </w:rPr>
          <w:t>が</w:t>
        </w:r>
      </w:ins>
      <w:r w:rsidR="00BC7FDC" w:rsidRPr="00EE3F1F">
        <w:rPr>
          <w:rFonts w:eastAsiaTheme="minorHAnsi" w:hint="eastAsia"/>
        </w:rPr>
        <w:t>あ</w:t>
      </w:r>
      <w:ins w:id="70" w:author="Kadomura, Nanako" w:date="2020-10-16T10:03:00Z">
        <w:r w:rsidR="008D45AF" w:rsidRPr="00EE3F1F">
          <w:rPr>
            <w:rFonts w:eastAsiaTheme="minorHAnsi" w:hint="eastAsia"/>
          </w:rPr>
          <w:t>ります</w:t>
        </w:r>
      </w:ins>
      <w:del w:id="71" w:author="Kadomura, Nanako" w:date="2020-10-16T10:03:00Z">
        <w:r w:rsidR="00BC7FDC" w:rsidRPr="00EE3F1F" w:rsidDel="008D45AF">
          <w:rPr>
            <w:rFonts w:eastAsiaTheme="minorHAnsi" w:hint="eastAsia"/>
          </w:rPr>
          <w:delText>る</w:delText>
        </w:r>
      </w:del>
      <w:r w:rsidR="00BC7FDC" w:rsidRPr="00EE3F1F">
        <w:rPr>
          <w:rFonts w:eastAsiaTheme="minorHAnsi" w:hint="eastAsia"/>
        </w:rPr>
        <w:t>。</w:t>
      </w:r>
    </w:p>
    <w:p w14:paraId="66F68836" w14:textId="1AD45B08" w:rsidR="00BC7FDC" w:rsidRPr="00EE3F1F" w:rsidRDefault="00BC7FDC">
      <w:pPr>
        <w:spacing w:afterLines="50" w:after="180"/>
        <w:rPr>
          <w:rFonts w:eastAsiaTheme="minorHAnsi"/>
        </w:rPr>
        <w:pPrChange w:id="72" w:author="小椋 毅" w:date="2020-10-20T16:18:00Z">
          <w:pPr/>
        </w:pPrChange>
      </w:pPr>
    </w:p>
    <w:p w14:paraId="5FB50C75" w14:textId="78E4A24D" w:rsidR="00BC7FDC" w:rsidRPr="00EE3F1F" w:rsidDel="00AB7435" w:rsidRDefault="00BC7FDC">
      <w:pPr>
        <w:spacing w:afterLines="50" w:after="180"/>
        <w:rPr>
          <w:del w:id="73" w:author="小椋 毅" w:date="2020-10-20T16:18:00Z"/>
          <w:rFonts w:eastAsiaTheme="minorHAnsi"/>
        </w:rPr>
        <w:pPrChange w:id="74" w:author="小椋 毅" w:date="2020-10-20T16:18:00Z">
          <w:pPr/>
        </w:pPrChange>
      </w:pPr>
      <w:r w:rsidRPr="00EE3F1F">
        <w:rPr>
          <w:rFonts w:eastAsiaTheme="minorHAnsi" w:hint="eastAsia"/>
        </w:rPr>
        <w:t>そのプロセスは以下の</w:t>
      </w:r>
      <w:r w:rsidR="00E6692B" w:rsidRPr="00EE3F1F">
        <w:rPr>
          <w:rFonts w:eastAsiaTheme="minorHAnsi" w:hint="eastAsia"/>
        </w:rPr>
        <w:t>とお</w:t>
      </w:r>
      <w:r w:rsidRPr="00EE3F1F">
        <w:rPr>
          <w:rFonts w:eastAsiaTheme="minorHAnsi" w:hint="eastAsia"/>
        </w:rPr>
        <w:t>りで</w:t>
      </w:r>
      <w:ins w:id="75" w:author="Kadomura, Nanako" w:date="2020-10-16T10:03:00Z">
        <w:r w:rsidR="008D45AF" w:rsidRPr="00EE3F1F">
          <w:rPr>
            <w:rFonts w:eastAsiaTheme="minorHAnsi" w:hint="eastAsia"/>
          </w:rPr>
          <w:t>す</w:t>
        </w:r>
      </w:ins>
      <w:del w:id="76" w:author="Kadomura, Nanako" w:date="2020-10-16T10:03:00Z">
        <w:r w:rsidRPr="00EE3F1F" w:rsidDel="008D45AF">
          <w:rPr>
            <w:rFonts w:eastAsiaTheme="minorHAnsi" w:hint="eastAsia"/>
          </w:rPr>
          <w:delText>ある</w:delText>
        </w:r>
      </w:del>
      <w:r w:rsidRPr="00EE3F1F">
        <w:rPr>
          <w:rFonts w:eastAsiaTheme="minorHAnsi" w:hint="eastAsia"/>
        </w:rPr>
        <w:t>：</w:t>
      </w:r>
    </w:p>
    <w:p w14:paraId="004A4292" w14:textId="3BE88899" w:rsidR="00BC7FDC" w:rsidRPr="00EE3F1F" w:rsidRDefault="00BC7FDC">
      <w:pPr>
        <w:spacing w:afterLines="50" w:after="180"/>
        <w:rPr>
          <w:rFonts w:eastAsiaTheme="minorHAnsi"/>
        </w:rPr>
        <w:pPrChange w:id="77" w:author="小椋 毅" w:date="2020-10-20T16:18:00Z">
          <w:pPr/>
        </w:pPrChange>
      </w:pPr>
    </w:p>
    <w:p w14:paraId="0F1738D8" w14:textId="1D3961DF" w:rsidR="005B4AC3" w:rsidRPr="00EE3F1F" w:rsidDel="00AB7435" w:rsidRDefault="00BC7FDC">
      <w:pPr>
        <w:pStyle w:val="a5"/>
        <w:numPr>
          <w:ilvl w:val="0"/>
          <w:numId w:val="1"/>
        </w:numPr>
        <w:spacing w:afterLines="50" w:after="180"/>
        <w:ind w:leftChars="0"/>
        <w:rPr>
          <w:del w:id="78" w:author="小椋 毅" w:date="2020-10-20T16:18:00Z"/>
          <w:rFonts w:eastAsiaTheme="minorHAnsi"/>
        </w:rPr>
        <w:pPrChange w:id="79" w:author="小椋 毅" w:date="2020-10-20T16:18:00Z">
          <w:pPr>
            <w:pStyle w:val="a5"/>
            <w:numPr>
              <w:numId w:val="1"/>
            </w:numPr>
            <w:ind w:leftChars="0" w:left="360" w:hanging="360"/>
          </w:pPr>
        </w:pPrChange>
      </w:pPr>
      <w:r w:rsidRPr="00EE3F1F">
        <w:rPr>
          <w:rFonts w:eastAsiaTheme="minorHAnsi" w:hint="eastAsia"/>
        </w:rPr>
        <w:t>新規顧客</w:t>
      </w:r>
      <w:del w:id="80" w:author="小椋 毅" w:date="2020-10-15T19:07:00Z">
        <w:r w:rsidR="008B4E00" w:rsidRPr="00EE3F1F" w:rsidDel="00E23641">
          <w:rPr>
            <w:rFonts w:eastAsiaTheme="minorHAnsi" w:hint="eastAsia"/>
          </w:rPr>
          <w:delText>それぞれ</w:delText>
        </w:r>
      </w:del>
      <w:ins w:id="81" w:author="小椋 毅" w:date="2020-10-15T19:07:00Z">
        <w:r w:rsidR="00E23641" w:rsidRPr="00EE3F1F">
          <w:rPr>
            <w:rFonts w:eastAsiaTheme="minorHAnsi" w:hint="eastAsia"/>
          </w:rPr>
          <w:t>ごと</w:t>
        </w:r>
      </w:ins>
      <w:r w:rsidR="008B4E00" w:rsidRPr="00EE3F1F">
        <w:rPr>
          <w:rFonts w:eastAsiaTheme="minorHAnsi" w:hint="eastAsia"/>
        </w:rPr>
        <w:t>に</w:t>
      </w:r>
      <w:r w:rsidRPr="00EE3F1F">
        <w:rPr>
          <w:rFonts w:eastAsiaTheme="minorHAnsi" w:hint="eastAsia"/>
        </w:rPr>
        <w:t>空</w:t>
      </w:r>
      <w:del w:id="82" w:author="小椋 毅" w:date="2020-10-15T19:07:00Z">
        <w:r w:rsidRPr="00EE3F1F" w:rsidDel="00E23641">
          <w:rPr>
            <w:rFonts w:eastAsiaTheme="minorHAnsi" w:hint="eastAsia"/>
          </w:rPr>
          <w:delText>欄</w:delText>
        </w:r>
      </w:del>
      <w:r w:rsidRPr="00EE3F1F">
        <w:rPr>
          <w:rFonts w:eastAsiaTheme="minorHAnsi" w:hint="eastAsia"/>
        </w:rPr>
        <w:t>のテンプレートを作成</w:t>
      </w:r>
      <w:ins w:id="83" w:author="Kadomura, Nanako" w:date="2020-10-16T10:03:00Z">
        <w:r w:rsidR="008D45AF" w:rsidRPr="00EE3F1F">
          <w:rPr>
            <w:rFonts w:eastAsiaTheme="minorHAnsi" w:hint="eastAsia"/>
          </w:rPr>
          <w:t>します</w:t>
        </w:r>
      </w:ins>
      <w:del w:id="84" w:author="Kadomura, Nanako" w:date="2020-10-16T10:03:00Z">
        <w:r w:rsidRPr="00EE3F1F" w:rsidDel="008D45AF">
          <w:rPr>
            <w:rFonts w:eastAsiaTheme="minorHAnsi" w:hint="eastAsia"/>
          </w:rPr>
          <w:delText>する</w:delText>
        </w:r>
      </w:del>
      <w:r w:rsidRPr="00EE3F1F">
        <w:rPr>
          <w:rFonts w:eastAsiaTheme="minorHAnsi" w:hint="eastAsia"/>
        </w:rPr>
        <w:t>。</w:t>
      </w:r>
      <w:r w:rsidR="00972E8D" w:rsidRPr="00EE3F1F">
        <w:rPr>
          <w:rFonts w:eastAsiaTheme="minorHAnsi" w:hint="eastAsia"/>
        </w:rPr>
        <w:t>顧客は電子的にサインし、GSVを使ってテンプレートを初期設定し、</w:t>
      </w:r>
      <w:ins w:id="85" w:author="小椋 毅" w:date="2020-10-15T19:08:00Z">
        <w:r w:rsidR="00E23641" w:rsidRPr="00EE3F1F">
          <w:rPr>
            <w:rFonts w:eastAsiaTheme="minorHAnsi" w:hint="eastAsia"/>
          </w:rPr>
          <w:t>その後</w:t>
        </w:r>
      </w:ins>
      <w:r w:rsidR="001308EF" w:rsidRPr="00EE3F1F">
        <w:rPr>
          <w:rFonts w:eastAsiaTheme="minorHAnsi" w:hint="eastAsia"/>
        </w:rPr>
        <w:t>これを</w:t>
      </w:r>
      <w:del w:id="86" w:author="小椋 毅" w:date="2020-10-15T19:08:00Z">
        <w:r w:rsidR="00972E8D" w:rsidRPr="00EE3F1F" w:rsidDel="00E23641">
          <w:rPr>
            <w:rFonts w:eastAsiaTheme="minorHAnsi" w:hint="eastAsia"/>
          </w:rPr>
          <w:delText>その後</w:delText>
        </w:r>
      </w:del>
      <w:r w:rsidR="00972E8D" w:rsidRPr="00EE3F1F">
        <w:rPr>
          <w:rFonts w:eastAsiaTheme="minorHAnsi" w:hint="eastAsia"/>
        </w:rPr>
        <w:t>顧客の詳細情報と併せて保存</w:t>
      </w:r>
      <w:del w:id="87" w:author="小椋 毅" w:date="2020-10-15T19:08:00Z">
        <w:r w:rsidR="001308EF" w:rsidRPr="00EE3F1F" w:rsidDel="00E23641">
          <w:rPr>
            <w:rFonts w:eastAsiaTheme="minorHAnsi" w:hint="eastAsia"/>
          </w:rPr>
          <w:delText>し</w:delText>
        </w:r>
        <w:r w:rsidR="00972E8D" w:rsidRPr="00EE3F1F" w:rsidDel="00E23641">
          <w:rPr>
            <w:rFonts w:eastAsiaTheme="minorHAnsi" w:hint="eastAsia"/>
          </w:rPr>
          <w:delText>なければならない</w:delText>
        </w:r>
      </w:del>
      <w:ins w:id="88" w:author="Kadomura, Nanako" w:date="2020-10-16T10:03:00Z">
        <w:r w:rsidR="008D45AF" w:rsidRPr="00EE3F1F">
          <w:rPr>
            <w:rFonts w:eastAsiaTheme="minorHAnsi" w:hint="eastAsia"/>
          </w:rPr>
          <w:t>します</w:t>
        </w:r>
      </w:ins>
      <w:ins w:id="89" w:author="小椋 毅" w:date="2020-10-15T19:08:00Z">
        <w:del w:id="90" w:author="Kadomura, Nanako" w:date="2020-10-16T10:03:00Z">
          <w:r w:rsidR="00E23641" w:rsidRPr="00EE3F1F" w:rsidDel="008D45AF">
            <w:rPr>
              <w:rFonts w:eastAsiaTheme="minorHAnsi" w:hint="eastAsia"/>
            </w:rPr>
            <w:delText>する</w:delText>
          </w:r>
        </w:del>
      </w:ins>
      <w:r w:rsidR="00972E8D" w:rsidRPr="00EE3F1F">
        <w:rPr>
          <w:rFonts w:eastAsiaTheme="minorHAnsi" w:hint="eastAsia"/>
        </w:rPr>
        <w:t>。</w:t>
      </w:r>
      <w:r w:rsidR="005B4AC3" w:rsidRPr="00EE3F1F">
        <w:rPr>
          <w:rFonts w:eastAsiaTheme="minorHAnsi" w:hint="eastAsia"/>
        </w:rPr>
        <w:t>この段階では基準となるデータがないので</w:t>
      </w:r>
      <w:ins w:id="91" w:author="小椋 毅" w:date="2020-10-15T19:07:00Z">
        <w:r w:rsidR="00E23641" w:rsidRPr="00EE3F1F">
          <w:rPr>
            <w:rFonts w:eastAsiaTheme="minorHAnsi" w:hint="eastAsia"/>
          </w:rPr>
          <w:t>、</w:t>
        </w:r>
      </w:ins>
      <w:r w:rsidR="005B4AC3" w:rsidRPr="00EE3F1F">
        <w:rPr>
          <w:rFonts w:eastAsiaTheme="minorHAnsi" w:hint="eastAsia"/>
        </w:rPr>
        <w:t>検証スコアは報告され</w:t>
      </w:r>
      <w:ins w:id="92" w:author="Kadomura, Nanako" w:date="2020-10-16T10:03:00Z">
        <w:r w:rsidR="008D45AF" w:rsidRPr="00EE3F1F">
          <w:rPr>
            <w:rFonts w:eastAsiaTheme="minorHAnsi" w:hint="eastAsia"/>
          </w:rPr>
          <w:t>ません</w:t>
        </w:r>
      </w:ins>
      <w:del w:id="93" w:author="Kadomura, Nanako" w:date="2020-10-16T10:03:00Z">
        <w:r w:rsidR="005B4AC3" w:rsidRPr="00EE3F1F" w:rsidDel="008D45AF">
          <w:rPr>
            <w:rFonts w:eastAsiaTheme="minorHAnsi" w:hint="eastAsia"/>
          </w:rPr>
          <w:delText>ない</w:delText>
        </w:r>
      </w:del>
      <w:r w:rsidR="005B4AC3" w:rsidRPr="00EE3F1F">
        <w:rPr>
          <w:rFonts w:eastAsiaTheme="minorHAnsi" w:hint="eastAsia"/>
        </w:rPr>
        <w:t>。</w:t>
      </w:r>
    </w:p>
    <w:p w14:paraId="403F815D" w14:textId="59826ACE" w:rsidR="00417411" w:rsidRPr="00AB7435" w:rsidDel="00AB7435" w:rsidRDefault="00417411">
      <w:pPr>
        <w:pStyle w:val="a5"/>
        <w:numPr>
          <w:ilvl w:val="0"/>
          <w:numId w:val="1"/>
        </w:numPr>
        <w:spacing w:afterLines="50" w:after="180"/>
        <w:ind w:leftChars="0"/>
        <w:rPr>
          <w:del w:id="94" w:author="小椋 毅" w:date="2020-10-20T16:18:00Z"/>
          <w:rFonts w:eastAsiaTheme="minorHAnsi"/>
          <w:rPrChange w:id="95" w:author="小椋 毅" w:date="2020-10-20T16:18:00Z">
            <w:rPr>
              <w:del w:id="96" w:author="小椋 毅" w:date="2020-10-20T16:18:00Z"/>
            </w:rPr>
          </w:rPrChange>
        </w:rPr>
        <w:pPrChange w:id="97" w:author="小椋 毅" w:date="2020-10-20T16:18:00Z">
          <w:pPr>
            <w:pStyle w:val="a5"/>
            <w:ind w:leftChars="0" w:left="360"/>
          </w:pPr>
        </w:pPrChange>
      </w:pPr>
    </w:p>
    <w:p w14:paraId="7B4853D9" w14:textId="77777777" w:rsidR="002E1646" w:rsidRPr="00AB7435" w:rsidRDefault="002E1646">
      <w:pPr>
        <w:pStyle w:val="a5"/>
        <w:numPr>
          <w:ilvl w:val="0"/>
          <w:numId w:val="1"/>
        </w:numPr>
        <w:spacing w:afterLines="50" w:after="180"/>
        <w:ind w:leftChars="0"/>
        <w:pPrChange w:id="98" w:author="小椋 毅" w:date="2020-10-20T16:18:00Z">
          <w:pPr>
            <w:pStyle w:val="a5"/>
            <w:ind w:leftChars="0" w:left="360"/>
          </w:pPr>
        </w:pPrChange>
      </w:pPr>
    </w:p>
    <w:p w14:paraId="16439748" w14:textId="7C761496" w:rsidR="005B4AC3" w:rsidRPr="00EE3F1F" w:rsidDel="00AC017F" w:rsidRDefault="000A5D08">
      <w:pPr>
        <w:pStyle w:val="a5"/>
        <w:numPr>
          <w:ilvl w:val="0"/>
          <w:numId w:val="1"/>
        </w:numPr>
        <w:spacing w:afterLines="50" w:after="180"/>
        <w:ind w:leftChars="0"/>
        <w:rPr>
          <w:del w:id="99" w:author="小椋 毅" w:date="2020-10-15T20:57:00Z"/>
          <w:rFonts w:eastAsiaTheme="minorHAnsi"/>
        </w:rPr>
        <w:pPrChange w:id="100" w:author="小椋 毅" w:date="2020-10-20T16:18:00Z">
          <w:pPr>
            <w:pStyle w:val="a5"/>
            <w:numPr>
              <w:numId w:val="1"/>
            </w:numPr>
            <w:ind w:leftChars="0" w:left="360" w:hanging="360"/>
          </w:pPr>
        </w:pPrChange>
      </w:pPr>
      <w:r w:rsidRPr="00EE3F1F">
        <w:rPr>
          <w:rFonts w:eastAsiaTheme="minorHAnsi" w:hint="eastAsia"/>
        </w:rPr>
        <w:t>次に</w:t>
      </w:r>
      <w:ins w:id="101" w:author="小椋 毅" w:date="2020-10-15T19:09:00Z">
        <w:r w:rsidR="00E23641" w:rsidRPr="00EE3F1F">
          <w:rPr>
            <w:rFonts w:eastAsiaTheme="minorHAnsi" w:hint="eastAsia"/>
          </w:rPr>
          <w:t>顧客が</w:t>
        </w:r>
      </w:ins>
      <w:r w:rsidRPr="00EE3F1F">
        <w:rPr>
          <w:rFonts w:eastAsiaTheme="minorHAnsi" w:hint="eastAsia"/>
        </w:rPr>
        <w:t>この</w:t>
      </w:r>
      <w:r w:rsidR="008E43CF" w:rsidRPr="00EE3F1F">
        <w:rPr>
          <w:rFonts w:eastAsiaTheme="minorHAnsi" w:hint="eastAsia"/>
        </w:rPr>
        <w:t>支社</w:t>
      </w:r>
      <w:r w:rsidRPr="00EE3F1F">
        <w:rPr>
          <w:rFonts w:eastAsiaTheme="minorHAnsi" w:hint="eastAsia"/>
        </w:rPr>
        <w:t>を訪れた際に</w:t>
      </w:r>
      <w:ins w:id="102" w:author="小椋 毅" w:date="2020-10-15T19:08:00Z">
        <w:r w:rsidR="00E23641" w:rsidRPr="00EE3F1F">
          <w:rPr>
            <w:rFonts w:eastAsiaTheme="minorHAnsi" w:hint="eastAsia"/>
          </w:rPr>
          <w:t>、</w:t>
        </w:r>
      </w:ins>
      <w:del w:id="103" w:author="小椋 毅" w:date="2020-10-15T19:09:00Z">
        <w:r w:rsidR="00861AD3" w:rsidRPr="00EE3F1F" w:rsidDel="00E23641">
          <w:rPr>
            <w:rFonts w:eastAsiaTheme="minorHAnsi" w:hint="eastAsia"/>
          </w:rPr>
          <w:delText>顧客は</w:delText>
        </w:r>
      </w:del>
      <w:r w:rsidR="00861AD3" w:rsidRPr="00EE3F1F">
        <w:rPr>
          <w:rFonts w:eastAsiaTheme="minorHAnsi" w:hint="eastAsia"/>
        </w:rPr>
        <w:t>再びサイン</w:t>
      </w:r>
      <w:ins w:id="104" w:author="Kadomura, Nanako" w:date="2020-10-16T10:03:00Z">
        <w:r w:rsidR="008D45AF" w:rsidRPr="00EE3F1F">
          <w:rPr>
            <w:rFonts w:eastAsiaTheme="minorHAnsi" w:hint="eastAsia"/>
          </w:rPr>
          <w:t>します</w:t>
        </w:r>
      </w:ins>
      <w:del w:id="105" w:author="Kadomura, Nanako" w:date="2020-10-16T10:03:00Z">
        <w:r w:rsidR="00861AD3" w:rsidRPr="00EE3F1F" w:rsidDel="008D45AF">
          <w:rPr>
            <w:rFonts w:eastAsiaTheme="minorHAnsi" w:hint="eastAsia"/>
          </w:rPr>
          <w:delText>する</w:delText>
        </w:r>
      </w:del>
      <w:r w:rsidR="00861AD3" w:rsidRPr="00EE3F1F">
        <w:rPr>
          <w:rFonts w:eastAsiaTheme="minorHAnsi" w:hint="eastAsia"/>
        </w:rPr>
        <w:t>。このシステムは当該人物のテンプレートを検索し、それを新たなサインと一緒にGSVに提供して検証</w:t>
      </w:r>
      <w:ins w:id="106" w:author="Kadomura, Nanako" w:date="2020-10-16T10:03:00Z">
        <w:r w:rsidR="008D45AF" w:rsidRPr="00EE3F1F">
          <w:rPr>
            <w:rFonts w:eastAsiaTheme="minorHAnsi" w:hint="eastAsia"/>
          </w:rPr>
          <w:t>します</w:t>
        </w:r>
      </w:ins>
      <w:del w:id="107" w:author="Kadomura, Nanako" w:date="2020-10-16T10:03:00Z">
        <w:r w:rsidR="00861AD3" w:rsidRPr="00EE3F1F" w:rsidDel="008D45AF">
          <w:rPr>
            <w:rFonts w:eastAsiaTheme="minorHAnsi" w:hint="eastAsia"/>
          </w:rPr>
          <w:delText>する</w:delText>
        </w:r>
      </w:del>
      <w:r w:rsidR="00861AD3" w:rsidRPr="00EE3F1F">
        <w:rPr>
          <w:rFonts w:eastAsiaTheme="minorHAnsi" w:hint="eastAsia"/>
        </w:rPr>
        <w:t>。</w:t>
      </w:r>
      <w:r w:rsidR="00DF65B2" w:rsidRPr="00EE3F1F">
        <w:rPr>
          <w:rFonts w:eastAsiaTheme="minorHAnsi" w:hint="eastAsia"/>
        </w:rPr>
        <w:t>この段階ではテンプレートは登録され</w:t>
      </w:r>
      <w:ins w:id="108" w:author="Kadomura, Nanako" w:date="2020-10-16T10:03:00Z">
        <w:r w:rsidR="008D45AF" w:rsidRPr="00EE3F1F">
          <w:rPr>
            <w:rFonts w:eastAsiaTheme="minorHAnsi" w:hint="eastAsia"/>
          </w:rPr>
          <w:t>ません</w:t>
        </w:r>
      </w:ins>
      <w:del w:id="109" w:author="Kadomura, Nanako" w:date="2020-10-16T10:03:00Z">
        <w:r w:rsidR="00DF65B2" w:rsidRPr="00EE3F1F" w:rsidDel="008D45AF">
          <w:rPr>
            <w:rFonts w:eastAsiaTheme="minorHAnsi" w:hint="eastAsia"/>
          </w:rPr>
          <w:delText>ない</w:delText>
        </w:r>
      </w:del>
      <w:r w:rsidR="00DF65B2" w:rsidRPr="00EE3F1F">
        <w:rPr>
          <w:rFonts w:eastAsiaTheme="minorHAnsi" w:hint="eastAsia"/>
        </w:rPr>
        <w:t>が、1</w:t>
      </w:r>
      <w:r w:rsidR="00831BE4" w:rsidRPr="00EE3F1F">
        <w:rPr>
          <w:rFonts w:eastAsiaTheme="minorHAnsi" w:hint="eastAsia"/>
        </w:rPr>
        <w:t>対</w:t>
      </w:r>
      <w:r w:rsidR="00DF65B2" w:rsidRPr="00EE3F1F">
        <w:rPr>
          <w:rFonts w:eastAsiaTheme="minorHAnsi" w:hint="eastAsia"/>
        </w:rPr>
        <w:t>1比較を用いるDSVを使って検証が可</w:t>
      </w:r>
      <w:r w:rsidR="00DF65B2" w:rsidRPr="00EE3F1F">
        <w:rPr>
          <w:rFonts w:eastAsiaTheme="minorHAnsi" w:hint="eastAsia"/>
        </w:rPr>
        <w:lastRenderedPageBreak/>
        <w:t>能で</w:t>
      </w:r>
      <w:ins w:id="110" w:author="Kadomura, Nanako" w:date="2020-10-16T10:03:00Z">
        <w:r w:rsidR="008D45AF" w:rsidRPr="00EE3F1F">
          <w:rPr>
            <w:rFonts w:eastAsiaTheme="minorHAnsi" w:hint="eastAsia"/>
          </w:rPr>
          <w:t>す</w:t>
        </w:r>
      </w:ins>
      <w:del w:id="111" w:author="Kadomura, Nanako" w:date="2020-10-16T10:03:00Z">
        <w:r w:rsidR="00DF65B2" w:rsidRPr="00EE3F1F" w:rsidDel="008D45AF">
          <w:rPr>
            <w:rFonts w:eastAsiaTheme="minorHAnsi" w:hint="eastAsia"/>
          </w:rPr>
          <w:delText>ある</w:delText>
        </w:r>
      </w:del>
      <w:r w:rsidR="00DF65B2" w:rsidRPr="00EE3F1F">
        <w:rPr>
          <w:rFonts w:eastAsiaTheme="minorHAnsi" w:hint="eastAsia"/>
        </w:rPr>
        <w:t>。</w:t>
      </w:r>
      <w:r w:rsidR="004A0EDE" w:rsidRPr="00EE3F1F">
        <w:rPr>
          <w:rFonts w:eastAsiaTheme="minorHAnsi" w:hint="eastAsia"/>
        </w:rPr>
        <w:t>GSVは検証スコア、誤りのタイプ（</w:t>
      </w:r>
      <w:r w:rsidR="00BC07A2" w:rsidRPr="00EE3F1F">
        <w:rPr>
          <w:rFonts w:eastAsiaTheme="minorHAnsi" w:hint="eastAsia"/>
        </w:rPr>
        <w:t>却下</w:t>
      </w:r>
      <w:r w:rsidR="004A0EDE" w:rsidRPr="00EE3F1F">
        <w:rPr>
          <w:rFonts w:eastAsiaTheme="minorHAnsi" w:hint="eastAsia"/>
        </w:rPr>
        <w:t>された場合）、</w:t>
      </w:r>
      <w:ins w:id="112" w:author="小椋 毅" w:date="2020-10-15T19:43:00Z">
        <w:r w:rsidR="00F926E1" w:rsidRPr="00EE3F1F">
          <w:rPr>
            <w:rFonts w:eastAsiaTheme="minorHAnsi" w:hint="eastAsia"/>
          </w:rPr>
          <w:t>電子</w:t>
        </w:r>
      </w:ins>
      <w:r w:rsidR="004A0EDE" w:rsidRPr="00EE3F1F">
        <w:rPr>
          <w:rFonts w:eastAsiaTheme="minorHAnsi" w:hint="eastAsia"/>
        </w:rPr>
        <w:t>サインの複雑性、テンプレートの</w:t>
      </w:r>
      <w:r w:rsidR="008F59A2" w:rsidRPr="00EE3F1F">
        <w:rPr>
          <w:rFonts w:eastAsiaTheme="minorHAnsi" w:hint="eastAsia"/>
        </w:rPr>
        <w:t>ステータス</w:t>
      </w:r>
      <w:r w:rsidR="008E43CF" w:rsidRPr="00EE3F1F">
        <w:rPr>
          <w:rFonts w:eastAsiaTheme="minorHAnsi" w:hint="eastAsia"/>
        </w:rPr>
        <w:t>、そして</w:t>
      </w:r>
      <w:del w:id="113" w:author="小椋 毅" w:date="2020-10-15T19:10:00Z">
        <w:r w:rsidR="008E43CF" w:rsidRPr="00EE3F1F" w:rsidDel="00E23641">
          <w:rPr>
            <w:rFonts w:eastAsiaTheme="minorHAnsi" w:hint="eastAsia"/>
          </w:rPr>
          <w:delText>現在は</w:delText>
        </w:r>
      </w:del>
      <w:r w:rsidR="008E43CF" w:rsidRPr="00EE3F1F">
        <w:rPr>
          <w:rFonts w:eastAsiaTheme="minorHAnsi" w:hint="eastAsia"/>
        </w:rPr>
        <w:t>2つの</w:t>
      </w:r>
      <w:ins w:id="114" w:author="小椋 毅" w:date="2020-10-15T19:45:00Z">
        <w:r w:rsidR="00F926E1" w:rsidRPr="00EE3F1F">
          <w:rPr>
            <w:rFonts w:eastAsiaTheme="minorHAnsi" w:hint="eastAsia"/>
          </w:rPr>
          <w:t>電子</w:t>
        </w:r>
      </w:ins>
      <w:r w:rsidR="008E43CF" w:rsidRPr="00EE3F1F">
        <w:rPr>
          <w:rFonts w:eastAsiaTheme="minorHAnsi" w:hint="eastAsia"/>
        </w:rPr>
        <w:t>サインを含む最新のテンプレート自体を返</w:t>
      </w:r>
      <w:ins w:id="115" w:author="Kadomura, Nanako" w:date="2020-10-16T10:04:00Z">
        <w:r w:rsidR="008D45AF" w:rsidRPr="00EE3F1F">
          <w:rPr>
            <w:rFonts w:eastAsiaTheme="minorHAnsi" w:hint="eastAsia"/>
          </w:rPr>
          <w:t>します</w:t>
        </w:r>
      </w:ins>
      <w:del w:id="116" w:author="Kadomura, Nanako" w:date="2020-10-16T10:04:00Z">
        <w:r w:rsidR="008E43CF" w:rsidRPr="00EE3F1F" w:rsidDel="008D45AF">
          <w:rPr>
            <w:rFonts w:eastAsiaTheme="minorHAnsi" w:hint="eastAsia"/>
          </w:rPr>
          <w:delText>す</w:delText>
        </w:r>
      </w:del>
      <w:r w:rsidR="008E43CF" w:rsidRPr="00EE3F1F">
        <w:rPr>
          <w:rFonts w:eastAsiaTheme="minorHAnsi" w:hint="eastAsia"/>
        </w:rPr>
        <w:t>。</w:t>
      </w:r>
    </w:p>
    <w:p w14:paraId="14E65FFE" w14:textId="77777777" w:rsidR="00417411" w:rsidRPr="00EE3F1F" w:rsidDel="00AB7435" w:rsidRDefault="00417411">
      <w:pPr>
        <w:pStyle w:val="a5"/>
        <w:numPr>
          <w:ilvl w:val="0"/>
          <w:numId w:val="1"/>
        </w:numPr>
        <w:spacing w:afterLines="50" w:after="180"/>
        <w:ind w:leftChars="0"/>
        <w:rPr>
          <w:del w:id="117" w:author="小椋 毅" w:date="2020-10-20T16:18:00Z"/>
          <w:rFonts w:eastAsiaTheme="minorHAnsi"/>
        </w:rPr>
        <w:pPrChange w:id="118" w:author="小椋 毅" w:date="2020-10-20T16:18:00Z">
          <w:pPr>
            <w:pStyle w:val="a5"/>
          </w:pPr>
        </w:pPrChange>
      </w:pPr>
    </w:p>
    <w:p w14:paraId="7D933F0A" w14:textId="77777777" w:rsidR="00417411" w:rsidRPr="00AB7435" w:rsidRDefault="00417411">
      <w:pPr>
        <w:pStyle w:val="a5"/>
        <w:numPr>
          <w:ilvl w:val="0"/>
          <w:numId w:val="1"/>
        </w:numPr>
        <w:spacing w:afterLines="50" w:after="180"/>
        <w:ind w:leftChars="0"/>
        <w:rPr>
          <w:rFonts w:eastAsiaTheme="minorHAnsi"/>
          <w:rPrChange w:id="119" w:author="小椋 毅" w:date="2020-10-20T16:18:00Z">
            <w:rPr/>
          </w:rPrChange>
        </w:rPr>
        <w:pPrChange w:id="120" w:author="小椋 毅" w:date="2020-10-20T16:18:00Z">
          <w:pPr>
            <w:pStyle w:val="a5"/>
            <w:ind w:leftChars="0" w:left="360"/>
          </w:pPr>
        </w:pPrChange>
      </w:pPr>
    </w:p>
    <w:p w14:paraId="0A2D21AA" w14:textId="25CB1631" w:rsidR="008E43CF" w:rsidRPr="00EE3F1F" w:rsidDel="00AB7435" w:rsidRDefault="008E43CF">
      <w:pPr>
        <w:pStyle w:val="a5"/>
        <w:numPr>
          <w:ilvl w:val="0"/>
          <w:numId w:val="1"/>
        </w:numPr>
        <w:spacing w:afterLines="50" w:after="180"/>
        <w:ind w:leftChars="0"/>
        <w:rPr>
          <w:del w:id="121" w:author="小椋 毅" w:date="2020-10-20T16:18:00Z"/>
          <w:rFonts w:eastAsiaTheme="minorHAnsi"/>
        </w:rPr>
        <w:pPrChange w:id="122" w:author="小椋 毅" w:date="2020-10-20T16:18:00Z">
          <w:pPr>
            <w:pStyle w:val="a5"/>
            <w:numPr>
              <w:numId w:val="1"/>
            </w:numPr>
            <w:ind w:leftChars="0" w:left="360" w:hanging="360"/>
          </w:pPr>
        </w:pPrChange>
      </w:pPr>
      <w:r w:rsidRPr="00EE3F1F">
        <w:rPr>
          <w:rFonts w:eastAsiaTheme="minorHAnsi" w:hint="eastAsia"/>
        </w:rPr>
        <w:t>このプロセスは、テンプレートが完全に登録されるまで、顧客がこの支社を訪問する</w:t>
      </w:r>
      <w:r w:rsidR="00417411" w:rsidRPr="00EE3F1F">
        <w:rPr>
          <w:rFonts w:eastAsiaTheme="minorHAnsi" w:hint="eastAsia"/>
        </w:rPr>
        <w:t>たびに</w:t>
      </w:r>
      <w:r w:rsidRPr="00EE3F1F">
        <w:rPr>
          <w:rFonts w:eastAsiaTheme="minorHAnsi" w:hint="eastAsia"/>
        </w:rPr>
        <w:t>繰り返され</w:t>
      </w:r>
      <w:ins w:id="123" w:author="Kadomura, Nanako" w:date="2020-10-16T10:04:00Z">
        <w:r w:rsidR="008D45AF" w:rsidRPr="00EE3F1F">
          <w:rPr>
            <w:rFonts w:eastAsiaTheme="minorHAnsi" w:hint="eastAsia"/>
          </w:rPr>
          <w:t>ます</w:t>
        </w:r>
      </w:ins>
      <w:del w:id="124" w:author="Kadomura, Nanako" w:date="2020-10-16T10:04:00Z">
        <w:r w:rsidRPr="00EE3F1F" w:rsidDel="008D45AF">
          <w:rPr>
            <w:rFonts w:eastAsiaTheme="minorHAnsi" w:hint="eastAsia"/>
          </w:rPr>
          <w:delText>る</w:delText>
        </w:r>
      </w:del>
      <w:r w:rsidRPr="00EE3F1F">
        <w:rPr>
          <w:rFonts w:eastAsiaTheme="minorHAnsi" w:hint="eastAsia"/>
        </w:rPr>
        <w:t>。</w:t>
      </w:r>
      <w:r w:rsidR="00982B85" w:rsidRPr="00EE3F1F">
        <w:rPr>
          <w:rFonts w:eastAsiaTheme="minorHAnsi" w:hint="eastAsia"/>
        </w:rPr>
        <w:t>完全</w:t>
      </w:r>
      <w:ins w:id="125" w:author="小椋 毅" w:date="2020-10-15T20:34:00Z">
        <w:r w:rsidR="006463B4" w:rsidRPr="00EE3F1F">
          <w:rPr>
            <w:rFonts w:eastAsiaTheme="minorHAnsi" w:hint="eastAsia"/>
          </w:rPr>
          <w:t>な</w:t>
        </w:r>
      </w:ins>
      <w:r w:rsidR="00982B85" w:rsidRPr="00EE3F1F">
        <w:rPr>
          <w:rFonts w:eastAsiaTheme="minorHAnsi" w:hint="eastAsia"/>
        </w:rPr>
        <w:t>登録</w:t>
      </w:r>
      <w:r w:rsidR="003E2F9F" w:rsidRPr="00EE3F1F">
        <w:rPr>
          <w:rFonts w:eastAsiaTheme="minorHAnsi" w:hint="eastAsia"/>
        </w:rPr>
        <w:t>は</w:t>
      </w:r>
      <w:ins w:id="126" w:author="小椋 毅" w:date="2020-10-15T19:10:00Z">
        <w:r w:rsidR="00E23641" w:rsidRPr="00EE3F1F">
          <w:rPr>
            <w:rFonts w:eastAsiaTheme="minorHAnsi" w:hint="eastAsia"/>
          </w:rPr>
          <w:t>、</w:t>
        </w:r>
      </w:ins>
      <w:r w:rsidR="003E2F9F" w:rsidRPr="00EE3F1F">
        <w:rPr>
          <w:rFonts w:eastAsiaTheme="minorHAnsi" w:hint="eastAsia"/>
        </w:rPr>
        <w:t>通常、</w:t>
      </w:r>
      <w:r w:rsidR="00B80F9A" w:rsidRPr="00EE3F1F">
        <w:rPr>
          <w:rFonts w:eastAsiaTheme="minorHAnsi" w:hint="eastAsia"/>
        </w:rPr>
        <w:t>登録</w:t>
      </w:r>
      <w:ins w:id="127" w:author="小椋 毅" w:date="2020-10-15T20:34:00Z">
        <w:r w:rsidR="006463B4" w:rsidRPr="00EE3F1F">
          <w:rPr>
            <w:rFonts w:eastAsiaTheme="minorHAnsi" w:hint="eastAsia"/>
          </w:rPr>
          <w:t>電子</w:t>
        </w:r>
      </w:ins>
      <w:r w:rsidR="00B80F9A" w:rsidRPr="00EE3F1F">
        <w:rPr>
          <w:rFonts w:eastAsiaTheme="minorHAnsi" w:hint="eastAsia"/>
        </w:rPr>
        <w:t>サインの所定数が提供された後</w:t>
      </w:r>
      <w:r w:rsidR="009A765A" w:rsidRPr="00EE3F1F">
        <w:rPr>
          <w:rFonts w:eastAsiaTheme="minorHAnsi" w:hint="eastAsia"/>
        </w:rPr>
        <w:t>となるが、その</w:t>
      </w:r>
      <w:ins w:id="128" w:author="小椋 毅" w:date="2020-10-15T19:43:00Z">
        <w:r w:rsidR="00F926E1" w:rsidRPr="00EE3F1F">
          <w:rPr>
            <w:rFonts w:eastAsiaTheme="minorHAnsi" w:hint="eastAsia"/>
          </w:rPr>
          <w:t>電子</w:t>
        </w:r>
      </w:ins>
      <w:r w:rsidR="009A765A" w:rsidRPr="00EE3F1F">
        <w:rPr>
          <w:rFonts w:eastAsiaTheme="minorHAnsi" w:hint="eastAsia"/>
        </w:rPr>
        <w:t>サインがあまりにも一貫し</w:t>
      </w:r>
      <w:ins w:id="129" w:author="小椋 毅" w:date="2020-10-15T19:11:00Z">
        <w:r w:rsidR="00E23641" w:rsidRPr="00EE3F1F">
          <w:rPr>
            <w:rFonts w:eastAsiaTheme="minorHAnsi" w:hint="eastAsia"/>
          </w:rPr>
          <w:t>てい</w:t>
        </w:r>
      </w:ins>
      <w:r w:rsidR="009A765A" w:rsidRPr="00EE3F1F">
        <w:rPr>
          <w:rFonts w:eastAsiaTheme="minorHAnsi" w:hint="eastAsia"/>
        </w:rPr>
        <w:t>ない場合にはさらに要求することもでき</w:t>
      </w:r>
      <w:ins w:id="130" w:author="Kadomura, Nanako" w:date="2020-10-16T10:04:00Z">
        <w:r w:rsidR="008D45AF" w:rsidRPr="00EE3F1F">
          <w:rPr>
            <w:rFonts w:eastAsiaTheme="minorHAnsi" w:hint="eastAsia"/>
          </w:rPr>
          <w:t>ます</w:t>
        </w:r>
      </w:ins>
      <w:del w:id="131" w:author="Kadomura, Nanako" w:date="2020-10-16T10:04:00Z">
        <w:r w:rsidR="009A765A" w:rsidRPr="00EE3F1F" w:rsidDel="008D45AF">
          <w:rPr>
            <w:rFonts w:eastAsiaTheme="minorHAnsi" w:hint="eastAsia"/>
          </w:rPr>
          <w:delText>る</w:delText>
        </w:r>
      </w:del>
      <w:r w:rsidR="009A765A" w:rsidRPr="00EE3F1F">
        <w:rPr>
          <w:rFonts w:eastAsiaTheme="minorHAnsi" w:hint="eastAsia"/>
        </w:rPr>
        <w:t>。これは</w:t>
      </w:r>
      <w:del w:id="132" w:author="小椋 毅" w:date="2020-10-15T19:11:00Z">
        <w:r w:rsidR="009A765A" w:rsidRPr="00EE3F1F" w:rsidDel="00C613E7">
          <w:rPr>
            <w:rFonts w:eastAsiaTheme="minorHAnsi" w:hint="eastAsia"/>
          </w:rPr>
          <w:delText>誰か</w:delText>
        </w:r>
      </w:del>
      <w:ins w:id="133" w:author="小椋 毅" w:date="2020-10-15T19:11:00Z">
        <w:r w:rsidR="00C613E7" w:rsidRPr="00EE3F1F">
          <w:rPr>
            <w:rFonts w:eastAsiaTheme="minorHAnsi" w:hint="eastAsia"/>
          </w:rPr>
          <w:t>顧客</w:t>
        </w:r>
      </w:ins>
      <w:r w:rsidR="009A765A" w:rsidRPr="00EE3F1F">
        <w:rPr>
          <w:rFonts w:eastAsiaTheme="minorHAnsi" w:hint="eastAsia"/>
        </w:rPr>
        <w:t>が別々の訪問時に異なる署名スタイルを用いた場合に生じうる</w:t>
      </w:r>
      <w:ins w:id="134" w:author="Kadomura, Nanako" w:date="2020-10-16T10:04:00Z">
        <w:r w:rsidR="008D45AF" w:rsidRPr="00EE3F1F">
          <w:rPr>
            <w:rFonts w:eastAsiaTheme="minorHAnsi" w:hint="eastAsia"/>
          </w:rPr>
          <w:t>ものです</w:t>
        </w:r>
      </w:ins>
      <w:r w:rsidR="009A765A" w:rsidRPr="00EE3F1F">
        <w:rPr>
          <w:rFonts w:eastAsiaTheme="minorHAnsi" w:hint="eastAsia"/>
        </w:rPr>
        <w:t>。</w:t>
      </w:r>
    </w:p>
    <w:p w14:paraId="78BA32E6" w14:textId="77777777" w:rsidR="00417411" w:rsidRPr="00AB7435" w:rsidRDefault="00417411">
      <w:pPr>
        <w:pStyle w:val="a5"/>
        <w:numPr>
          <w:ilvl w:val="0"/>
          <w:numId w:val="1"/>
        </w:numPr>
        <w:spacing w:afterLines="50" w:after="180"/>
        <w:ind w:leftChars="0"/>
        <w:rPr>
          <w:rFonts w:eastAsiaTheme="minorHAnsi"/>
          <w:rPrChange w:id="135" w:author="小椋 毅" w:date="2020-10-20T16:18:00Z">
            <w:rPr/>
          </w:rPrChange>
        </w:rPr>
        <w:pPrChange w:id="136" w:author="小椋 毅" w:date="2020-10-20T16:18:00Z">
          <w:pPr>
            <w:pStyle w:val="a5"/>
            <w:ind w:leftChars="0" w:left="360"/>
          </w:pPr>
        </w:pPrChange>
      </w:pPr>
    </w:p>
    <w:p w14:paraId="04C60CAB" w14:textId="6BE309AA" w:rsidR="00417411" w:rsidRPr="00EE3F1F" w:rsidDel="00AB7435" w:rsidRDefault="00030770">
      <w:pPr>
        <w:pStyle w:val="a5"/>
        <w:numPr>
          <w:ilvl w:val="0"/>
          <w:numId w:val="1"/>
        </w:numPr>
        <w:spacing w:afterLines="50" w:after="180"/>
        <w:ind w:leftChars="0"/>
        <w:rPr>
          <w:del w:id="137" w:author="小椋 毅" w:date="2020-10-20T16:18:00Z"/>
          <w:rFonts w:eastAsiaTheme="minorHAnsi"/>
        </w:rPr>
        <w:pPrChange w:id="138" w:author="小椋 毅" w:date="2020-10-20T16:18:00Z">
          <w:pPr>
            <w:pStyle w:val="a5"/>
            <w:numPr>
              <w:numId w:val="1"/>
            </w:numPr>
            <w:ind w:leftChars="0" w:left="360" w:hanging="360"/>
          </w:pPr>
        </w:pPrChange>
      </w:pPr>
      <w:r w:rsidRPr="00EE3F1F">
        <w:rPr>
          <w:rFonts w:eastAsiaTheme="minorHAnsi" w:hint="eastAsia"/>
        </w:rPr>
        <w:t>テンプレートが</w:t>
      </w:r>
      <w:r w:rsidR="003A0A3E" w:rsidRPr="00EE3F1F">
        <w:rPr>
          <w:rFonts w:eastAsiaTheme="minorHAnsi" w:hint="eastAsia"/>
        </w:rPr>
        <w:t>完全に</w:t>
      </w:r>
      <w:r w:rsidRPr="00EE3F1F">
        <w:rPr>
          <w:rFonts w:eastAsiaTheme="minorHAnsi" w:hint="eastAsia"/>
        </w:rPr>
        <w:t>登録されたら、</w:t>
      </w:r>
      <w:r w:rsidR="00417411" w:rsidRPr="00EE3F1F">
        <w:rPr>
          <w:rFonts w:eastAsiaTheme="minorHAnsi" w:hint="eastAsia"/>
        </w:rPr>
        <w:t>その後の</w:t>
      </w:r>
      <w:ins w:id="139" w:author="小椋 毅" w:date="2020-10-15T19:43:00Z">
        <w:r w:rsidR="00F926E1" w:rsidRPr="00EE3F1F">
          <w:rPr>
            <w:rFonts w:eastAsiaTheme="minorHAnsi" w:hint="eastAsia"/>
          </w:rPr>
          <w:t>電子</w:t>
        </w:r>
      </w:ins>
      <w:r w:rsidR="00417411" w:rsidRPr="00EE3F1F">
        <w:rPr>
          <w:rFonts w:eastAsiaTheme="minorHAnsi" w:hint="eastAsia"/>
        </w:rPr>
        <w:t>サインは基準となるサンプルの実際のばらつきを用いるGSV</w:t>
      </w:r>
      <w:del w:id="140" w:author="小椋 毅" w:date="2020-10-15T19:12:00Z">
        <w:r w:rsidR="00417411" w:rsidRPr="00EE3F1F" w:rsidDel="00C613E7">
          <w:rPr>
            <w:rFonts w:eastAsiaTheme="minorHAnsi" w:hint="eastAsia"/>
          </w:rPr>
          <w:delText>方法</w:delText>
        </w:r>
      </w:del>
      <w:ins w:id="141" w:author="小椋 毅" w:date="2020-10-15T19:12:00Z">
        <w:r w:rsidR="00C613E7" w:rsidRPr="00EE3F1F">
          <w:rPr>
            <w:rFonts w:eastAsiaTheme="minorHAnsi" w:hint="eastAsia"/>
          </w:rPr>
          <w:t>方式</w:t>
        </w:r>
      </w:ins>
      <w:r w:rsidR="00417411" w:rsidRPr="00EE3F1F">
        <w:rPr>
          <w:rFonts w:eastAsiaTheme="minorHAnsi" w:hint="eastAsia"/>
        </w:rPr>
        <w:t>を使って検証され</w:t>
      </w:r>
      <w:ins w:id="142" w:author="Kadomura, Nanako" w:date="2020-10-16T10:04:00Z">
        <w:r w:rsidR="008D45AF" w:rsidRPr="00EE3F1F">
          <w:rPr>
            <w:rFonts w:eastAsiaTheme="minorHAnsi" w:hint="eastAsia"/>
          </w:rPr>
          <w:t>ます</w:t>
        </w:r>
      </w:ins>
      <w:del w:id="143" w:author="Kadomura, Nanako" w:date="2020-10-16T10:04:00Z">
        <w:r w:rsidR="00417411" w:rsidRPr="00EE3F1F" w:rsidDel="008D45AF">
          <w:rPr>
            <w:rFonts w:eastAsiaTheme="minorHAnsi" w:hint="eastAsia"/>
          </w:rPr>
          <w:delText>る</w:delText>
        </w:r>
      </w:del>
      <w:r w:rsidR="00417411" w:rsidRPr="00EE3F1F">
        <w:rPr>
          <w:rFonts w:eastAsiaTheme="minorHAnsi" w:hint="eastAsia"/>
        </w:rPr>
        <w:t>。テンプレートは</w:t>
      </w:r>
      <w:r w:rsidR="003A0A3E" w:rsidRPr="00EE3F1F">
        <w:rPr>
          <w:rFonts w:eastAsiaTheme="minorHAnsi" w:hint="eastAsia"/>
        </w:rPr>
        <w:t>継続して</w:t>
      </w:r>
      <w:r w:rsidR="00417411" w:rsidRPr="00EE3F1F">
        <w:rPr>
          <w:rFonts w:eastAsiaTheme="minorHAnsi" w:hint="eastAsia"/>
        </w:rPr>
        <w:t>更新され、その都度顧客の詳細情報と併せて保存され</w:t>
      </w:r>
      <w:r w:rsidR="005A3161" w:rsidRPr="00EE3F1F">
        <w:rPr>
          <w:rFonts w:eastAsiaTheme="minorHAnsi" w:hint="eastAsia"/>
        </w:rPr>
        <w:t>なければな</w:t>
      </w:r>
      <w:ins w:id="144" w:author="Kadomura, Nanako" w:date="2020-10-16T10:04:00Z">
        <w:r w:rsidR="008D45AF" w:rsidRPr="00EE3F1F">
          <w:rPr>
            <w:rFonts w:eastAsiaTheme="minorHAnsi" w:hint="eastAsia"/>
          </w:rPr>
          <w:t>りません</w:t>
        </w:r>
      </w:ins>
      <w:del w:id="145" w:author="Kadomura, Nanako" w:date="2020-10-16T10:04:00Z">
        <w:r w:rsidR="005A3161" w:rsidRPr="00EE3F1F" w:rsidDel="008D45AF">
          <w:rPr>
            <w:rFonts w:eastAsiaTheme="minorHAnsi" w:hint="eastAsia"/>
          </w:rPr>
          <w:delText>らない</w:delText>
        </w:r>
      </w:del>
      <w:r w:rsidR="00417411" w:rsidRPr="00EE3F1F">
        <w:rPr>
          <w:rFonts w:eastAsiaTheme="minorHAnsi" w:hint="eastAsia"/>
        </w:rPr>
        <w:t>。それぞれの検証後、このテンプレートは登録基準とな</w:t>
      </w:r>
      <w:r w:rsidR="00D81967" w:rsidRPr="00EE3F1F">
        <w:rPr>
          <w:rFonts w:eastAsiaTheme="minorHAnsi" w:hint="eastAsia"/>
        </w:rPr>
        <w:t>る</w:t>
      </w:r>
      <w:r w:rsidR="00417411" w:rsidRPr="00EE3F1F">
        <w:rPr>
          <w:rFonts w:eastAsiaTheme="minorHAnsi" w:hint="eastAsia"/>
        </w:rPr>
        <w:t>サイン</w:t>
      </w:r>
      <w:r w:rsidR="002B0FA3" w:rsidRPr="00EE3F1F">
        <w:rPr>
          <w:rFonts w:eastAsiaTheme="minorHAnsi" w:hint="eastAsia"/>
        </w:rPr>
        <w:t>セット</w:t>
      </w:r>
      <w:r w:rsidR="00417411" w:rsidRPr="00EE3F1F">
        <w:rPr>
          <w:rFonts w:eastAsiaTheme="minorHAnsi" w:hint="eastAsia"/>
        </w:rPr>
        <w:t>と、検証された最後の</w:t>
      </w:r>
      <w:ins w:id="146" w:author="小椋 毅" w:date="2020-10-15T19:43:00Z">
        <w:r w:rsidR="00F926E1" w:rsidRPr="00EE3F1F">
          <w:rPr>
            <w:rFonts w:eastAsiaTheme="minorHAnsi" w:hint="eastAsia"/>
          </w:rPr>
          <w:t>電子</w:t>
        </w:r>
      </w:ins>
      <w:r w:rsidR="00417411" w:rsidRPr="00EE3F1F">
        <w:rPr>
          <w:rFonts w:eastAsiaTheme="minorHAnsi" w:hint="eastAsia"/>
        </w:rPr>
        <w:t>サインも</w:t>
      </w:r>
      <w:r w:rsidR="00D81967" w:rsidRPr="00EE3F1F">
        <w:rPr>
          <w:rFonts w:eastAsiaTheme="minorHAnsi" w:hint="eastAsia"/>
        </w:rPr>
        <w:t>（データが保存され、予想外の結果となる場合に調べられるように）含</w:t>
      </w:r>
      <w:ins w:id="147" w:author="Kadomura, Nanako" w:date="2020-10-16T10:04:00Z">
        <w:r w:rsidR="008D45AF" w:rsidRPr="00EE3F1F">
          <w:rPr>
            <w:rFonts w:eastAsiaTheme="minorHAnsi" w:hint="eastAsia"/>
          </w:rPr>
          <w:t>みます。</w:t>
        </w:r>
      </w:ins>
      <w:del w:id="148" w:author="Kadomura, Nanako" w:date="2020-10-16T10:04:00Z">
        <w:r w:rsidR="00D81967" w:rsidRPr="00EE3F1F" w:rsidDel="008D45AF">
          <w:rPr>
            <w:rFonts w:eastAsiaTheme="minorHAnsi" w:hint="eastAsia"/>
          </w:rPr>
          <w:delText>むこととなる。</w:delText>
        </w:r>
      </w:del>
    </w:p>
    <w:p w14:paraId="1B4991D1" w14:textId="77777777" w:rsidR="00D81967" w:rsidRPr="00AB7435" w:rsidRDefault="00D81967">
      <w:pPr>
        <w:pStyle w:val="a5"/>
        <w:numPr>
          <w:ilvl w:val="0"/>
          <w:numId w:val="1"/>
        </w:numPr>
        <w:spacing w:afterLines="50" w:after="180"/>
        <w:ind w:leftChars="0"/>
        <w:rPr>
          <w:rFonts w:eastAsiaTheme="minorHAnsi"/>
          <w:rPrChange w:id="149" w:author="小椋 毅" w:date="2020-10-20T16:18:00Z">
            <w:rPr/>
          </w:rPrChange>
        </w:rPr>
        <w:pPrChange w:id="150" w:author="小椋 毅" w:date="2020-10-20T16:18:00Z">
          <w:pPr>
            <w:pStyle w:val="a5"/>
          </w:pPr>
        </w:pPrChange>
      </w:pPr>
    </w:p>
    <w:p w14:paraId="4F6CC836" w14:textId="62CDEBEB" w:rsidR="00D81967" w:rsidRPr="00EE3F1F" w:rsidDel="00AB7435" w:rsidRDefault="00D81967">
      <w:pPr>
        <w:pStyle w:val="a5"/>
        <w:numPr>
          <w:ilvl w:val="0"/>
          <w:numId w:val="1"/>
        </w:numPr>
        <w:spacing w:afterLines="50" w:after="180"/>
        <w:ind w:leftChars="0"/>
        <w:rPr>
          <w:del w:id="151" w:author="小椋 毅" w:date="2020-10-20T16:18:00Z"/>
          <w:rFonts w:eastAsiaTheme="minorHAnsi"/>
        </w:rPr>
        <w:pPrChange w:id="152" w:author="小椋 毅" w:date="2020-10-20T16:18:00Z">
          <w:pPr>
            <w:pStyle w:val="a5"/>
            <w:numPr>
              <w:numId w:val="1"/>
            </w:numPr>
            <w:ind w:leftChars="0" w:left="360" w:hanging="360"/>
          </w:pPr>
        </w:pPrChange>
      </w:pPr>
      <w:r w:rsidRPr="00EE3F1F">
        <w:rPr>
          <w:rFonts w:eastAsiaTheme="minorHAnsi" w:hint="eastAsia"/>
        </w:rPr>
        <w:t>テンプレート内の基準となるサイン</w:t>
      </w:r>
      <w:r w:rsidR="002B0FA3" w:rsidRPr="00EE3F1F">
        <w:rPr>
          <w:rFonts w:eastAsiaTheme="minorHAnsi" w:hint="eastAsia"/>
        </w:rPr>
        <w:t>セット</w:t>
      </w:r>
      <w:r w:rsidRPr="00EE3F1F">
        <w:rPr>
          <w:rFonts w:eastAsiaTheme="minorHAnsi" w:hint="eastAsia"/>
        </w:rPr>
        <w:t>は</w:t>
      </w:r>
      <w:ins w:id="153" w:author="小椋 毅" w:date="2020-10-15T19:12:00Z">
        <w:r w:rsidR="00C613E7" w:rsidRPr="00EE3F1F">
          <w:rPr>
            <w:rFonts w:eastAsiaTheme="minorHAnsi" w:hint="eastAsia"/>
          </w:rPr>
          <w:t>、</w:t>
        </w:r>
      </w:ins>
      <w:del w:id="154" w:author="小椋 毅" w:date="2020-10-15T19:13:00Z">
        <w:r w:rsidRPr="00EE3F1F" w:rsidDel="00C613E7">
          <w:rPr>
            <w:rFonts w:eastAsiaTheme="minorHAnsi" w:hint="eastAsia"/>
          </w:rPr>
          <w:delText>時々</w:delText>
        </w:r>
      </w:del>
      <w:ins w:id="155" w:author="小椋 毅" w:date="2020-10-15T19:13:00Z">
        <w:r w:rsidR="00C613E7" w:rsidRPr="00EE3F1F">
          <w:rPr>
            <w:rFonts w:eastAsiaTheme="minorHAnsi" w:hint="eastAsia"/>
          </w:rPr>
          <w:t>定期的に</w:t>
        </w:r>
      </w:ins>
      <w:r w:rsidRPr="00EE3F1F">
        <w:rPr>
          <w:rFonts w:eastAsiaTheme="minorHAnsi" w:hint="eastAsia"/>
        </w:rPr>
        <w:t>自動更新され</w:t>
      </w:r>
      <w:ins w:id="156" w:author="Hata, Takahisa" w:date="2020-10-16T15:19:00Z">
        <w:r w:rsidR="00656A45" w:rsidRPr="00EE3F1F">
          <w:rPr>
            <w:rFonts w:eastAsiaTheme="minorHAnsi" w:hint="eastAsia"/>
          </w:rPr>
          <w:t>ます</w:t>
        </w:r>
      </w:ins>
      <w:del w:id="157" w:author="Hata, Takahisa" w:date="2020-10-16T15:19:00Z">
        <w:r w:rsidRPr="00EE3F1F" w:rsidDel="00656A45">
          <w:rPr>
            <w:rFonts w:eastAsiaTheme="minorHAnsi" w:hint="eastAsia"/>
          </w:rPr>
          <w:delText>る</w:delText>
        </w:r>
      </w:del>
      <w:r w:rsidRPr="00EE3F1F">
        <w:rPr>
          <w:rFonts w:eastAsiaTheme="minorHAnsi" w:hint="eastAsia"/>
        </w:rPr>
        <w:t>。これは</w:t>
      </w:r>
      <w:ins w:id="158" w:author="小椋 毅" w:date="2020-10-15T19:43:00Z">
        <w:r w:rsidR="00F926E1" w:rsidRPr="00EE3F1F">
          <w:rPr>
            <w:rFonts w:eastAsiaTheme="minorHAnsi" w:hint="eastAsia"/>
          </w:rPr>
          <w:t>電子</w:t>
        </w:r>
      </w:ins>
      <w:r w:rsidRPr="00EE3F1F">
        <w:rPr>
          <w:rFonts w:eastAsiaTheme="minorHAnsi" w:hint="eastAsia"/>
        </w:rPr>
        <w:t>サインが問題なく検証され、直近の基準サインから経過した時間が事前</w:t>
      </w:r>
      <w:r w:rsidR="00982B85" w:rsidRPr="00EE3F1F">
        <w:rPr>
          <w:rFonts w:eastAsiaTheme="minorHAnsi" w:hint="eastAsia"/>
        </w:rPr>
        <w:t>に</w:t>
      </w:r>
      <w:r w:rsidRPr="00EE3F1F">
        <w:rPr>
          <w:rFonts w:eastAsiaTheme="minorHAnsi" w:hint="eastAsia"/>
        </w:rPr>
        <w:t>定義した長さを超えたときに</w:t>
      </w:r>
      <w:r w:rsidR="00982B85" w:rsidRPr="00EE3F1F">
        <w:rPr>
          <w:rFonts w:eastAsiaTheme="minorHAnsi" w:hint="eastAsia"/>
        </w:rPr>
        <w:t>行われ</w:t>
      </w:r>
      <w:ins w:id="159" w:author="Kadomura, Nanako" w:date="2020-10-16T10:04:00Z">
        <w:r w:rsidR="008D45AF" w:rsidRPr="00EE3F1F">
          <w:rPr>
            <w:rFonts w:eastAsiaTheme="minorHAnsi" w:hint="eastAsia"/>
          </w:rPr>
          <w:t>ます</w:t>
        </w:r>
      </w:ins>
      <w:del w:id="160" w:author="Kadomura, Nanako" w:date="2020-10-16T10:04:00Z">
        <w:r w:rsidR="00982B85" w:rsidRPr="00EE3F1F" w:rsidDel="008D45AF">
          <w:rPr>
            <w:rFonts w:eastAsiaTheme="minorHAnsi" w:hint="eastAsia"/>
          </w:rPr>
          <w:delText>る</w:delText>
        </w:r>
      </w:del>
      <w:r w:rsidRPr="00EE3F1F">
        <w:rPr>
          <w:rFonts w:eastAsiaTheme="minorHAnsi" w:hint="eastAsia"/>
        </w:rPr>
        <w:t>。この間隔は30日</w:t>
      </w:r>
      <w:del w:id="161" w:author="小椋 毅" w:date="2020-10-15T19:13:00Z">
        <w:r w:rsidR="003A0A3E" w:rsidRPr="00EE3F1F" w:rsidDel="00C613E7">
          <w:rPr>
            <w:rFonts w:eastAsiaTheme="minorHAnsi" w:hint="eastAsia"/>
          </w:rPr>
          <w:delText>の</w:delText>
        </w:r>
      </w:del>
      <w:ins w:id="162" w:author="小椋 毅" w:date="2020-10-15T19:13:00Z">
        <w:r w:rsidR="00C613E7" w:rsidRPr="00EE3F1F">
          <w:rPr>
            <w:rFonts w:eastAsiaTheme="minorHAnsi" w:hint="eastAsia"/>
          </w:rPr>
          <w:t>を</w:t>
        </w:r>
      </w:ins>
      <w:r w:rsidR="003A0A3E" w:rsidRPr="00EE3F1F">
        <w:rPr>
          <w:rFonts w:eastAsiaTheme="minorHAnsi" w:hint="eastAsia"/>
        </w:rPr>
        <w:t>規定値</w:t>
      </w:r>
      <w:ins w:id="163" w:author="小椋 毅" w:date="2020-10-15T19:13:00Z">
        <w:r w:rsidR="00C613E7" w:rsidRPr="00EE3F1F">
          <w:rPr>
            <w:rFonts w:eastAsiaTheme="minorHAnsi" w:hint="eastAsia"/>
          </w:rPr>
          <w:t>とし</w:t>
        </w:r>
      </w:ins>
      <w:del w:id="164" w:author="小椋 毅" w:date="2020-10-15T19:13:00Z">
        <w:r w:rsidR="003A0A3E" w:rsidRPr="00EE3F1F" w:rsidDel="00C613E7">
          <w:rPr>
            <w:rFonts w:eastAsiaTheme="minorHAnsi" w:hint="eastAsia"/>
          </w:rPr>
          <w:delText>で</w:delText>
        </w:r>
      </w:del>
      <w:ins w:id="165" w:author="小椋 毅" w:date="2020-10-15T19:13:00Z">
        <w:r w:rsidR="00C613E7" w:rsidRPr="00EE3F1F">
          <w:rPr>
            <w:rFonts w:eastAsiaTheme="minorHAnsi" w:hint="eastAsia"/>
          </w:rPr>
          <w:t>、</w:t>
        </w:r>
      </w:ins>
      <w:r w:rsidRPr="00EE3F1F">
        <w:rPr>
          <w:rFonts w:eastAsiaTheme="minorHAnsi" w:hint="eastAsia"/>
        </w:rPr>
        <w:t>設定可能で</w:t>
      </w:r>
      <w:ins w:id="166" w:author="Kadomura, Nanako" w:date="2020-10-16T10:04:00Z">
        <w:r w:rsidR="008D45AF" w:rsidRPr="00EE3F1F">
          <w:rPr>
            <w:rFonts w:eastAsiaTheme="minorHAnsi" w:hint="eastAsia"/>
          </w:rPr>
          <w:t>す</w:t>
        </w:r>
      </w:ins>
      <w:del w:id="167" w:author="Kadomura, Nanako" w:date="2020-10-16T10:04:00Z">
        <w:r w:rsidRPr="00EE3F1F" w:rsidDel="008D45AF">
          <w:rPr>
            <w:rFonts w:eastAsiaTheme="minorHAnsi" w:hint="eastAsia"/>
          </w:rPr>
          <w:delText>ある</w:delText>
        </w:r>
      </w:del>
      <w:r w:rsidRPr="00EE3F1F">
        <w:rPr>
          <w:rFonts w:eastAsiaTheme="minorHAnsi" w:hint="eastAsia"/>
        </w:rPr>
        <w:t>。こ</w:t>
      </w:r>
      <w:r w:rsidR="00982B85" w:rsidRPr="00EE3F1F">
        <w:rPr>
          <w:rFonts w:eastAsiaTheme="minorHAnsi" w:hint="eastAsia"/>
        </w:rPr>
        <w:t>うした</w:t>
      </w:r>
      <w:r w:rsidRPr="00EE3F1F">
        <w:rPr>
          <w:rFonts w:eastAsiaTheme="minorHAnsi" w:hint="eastAsia"/>
        </w:rPr>
        <w:t>特長</w:t>
      </w:r>
      <w:r w:rsidR="00982B85" w:rsidRPr="00EE3F1F">
        <w:rPr>
          <w:rFonts w:eastAsiaTheme="minorHAnsi" w:hint="eastAsia"/>
        </w:rPr>
        <w:t>を持つ</w:t>
      </w:r>
      <w:r w:rsidRPr="00EE3F1F">
        <w:rPr>
          <w:rFonts w:eastAsiaTheme="minorHAnsi" w:hint="eastAsia"/>
        </w:rPr>
        <w:t>目的は、</w:t>
      </w:r>
      <w:del w:id="168" w:author="小椋 毅" w:date="2020-10-15T19:14:00Z">
        <w:r w:rsidRPr="00EE3F1F" w:rsidDel="00C613E7">
          <w:rPr>
            <w:rFonts w:eastAsiaTheme="minorHAnsi" w:hint="eastAsia"/>
          </w:rPr>
          <w:delText>人</w:delText>
        </w:r>
      </w:del>
      <w:ins w:id="169" w:author="小椋 毅" w:date="2020-10-15T19:14:00Z">
        <w:r w:rsidR="00C613E7" w:rsidRPr="00EE3F1F">
          <w:rPr>
            <w:rFonts w:eastAsiaTheme="minorHAnsi" w:hint="eastAsia"/>
          </w:rPr>
          <w:t>人間</w:t>
        </w:r>
      </w:ins>
      <w:del w:id="170" w:author="小椋 毅" w:date="2020-10-15T19:36:00Z">
        <w:r w:rsidRPr="00EE3F1F" w:rsidDel="006A5A97">
          <w:rPr>
            <w:rFonts w:eastAsiaTheme="minorHAnsi" w:hint="eastAsia"/>
          </w:rPr>
          <w:delText>の</w:delText>
        </w:r>
      </w:del>
      <w:ins w:id="171" w:author="小椋 毅" w:date="2020-10-15T19:36:00Z">
        <w:r w:rsidR="006A5A97" w:rsidRPr="00EE3F1F">
          <w:rPr>
            <w:rFonts w:eastAsiaTheme="minorHAnsi" w:hint="eastAsia"/>
          </w:rPr>
          <w:t>による</w:t>
        </w:r>
      </w:ins>
      <w:del w:id="172" w:author="小椋 毅" w:date="2020-10-15T19:35:00Z">
        <w:r w:rsidRPr="00EE3F1F" w:rsidDel="006A5A97">
          <w:rPr>
            <w:rFonts w:eastAsiaTheme="minorHAnsi" w:hint="eastAsia"/>
          </w:rPr>
          <w:delText>サイン</w:delText>
        </w:r>
      </w:del>
      <w:ins w:id="173" w:author="小椋 毅" w:date="2020-10-15T19:36:00Z">
        <w:r w:rsidR="006A5A97" w:rsidRPr="00EE3F1F">
          <w:rPr>
            <w:rFonts w:eastAsiaTheme="minorHAnsi" w:hint="eastAsia"/>
          </w:rPr>
          <w:t>署名</w:t>
        </w:r>
      </w:ins>
      <w:r w:rsidRPr="00EE3F1F">
        <w:rPr>
          <w:rFonts w:eastAsiaTheme="minorHAnsi" w:hint="eastAsia"/>
        </w:rPr>
        <w:t>のスタイルが時間とともにずれた場合</w:t>
      </w:r>
      <w:del w:id="174" w:author="小椋 毅" w:date="2020-10-15T19:14:00Z">
        <w:r w:rsidRPr="00EE3F1F" w:rsidDel="00C613E7">
          <w:rPr>
            <w:rFonts w:eastAsiaTheme="minorHAnsi" w:hint="eastAsia"/>
          </w:rPr>
          <w:delText>に</w:delText>
        </w:r>
      </w:del>
      <w:ins w:id="175" w:author="小椋 毅" w:date="2020-10-15T19:14:00Z">
        <w:r w:rsidR="00C613E7" w:rsidRPr="00EE3F1F">
          <w:rPr>
            <w:rFonts w:eastAsiaTheme="minorHAnsi" w:hint="eastAsia"/>
          </w:rPr>
          <w:t>で</w:t>
        </w:r>
      </w:ins>
      <w:r w:rsidRPr="00EE3F1F">
        <w:rPr>
          <w:rFonts w:eastAsiaTheme="minorHAnsi" w:hint="eastAsia"/>
        </w:rPr>
        <w:t>も、テンプレートが</w:t>
      </w:r>
      <w:r w:rsidR="00BF178C" w:rsidRPr="00EE3F1F">
        <w:rPr>
          <w:rFonts w:eastAsiaTheme="minorHAnsi" w:hint="eastAsia"/>
        </w:rPr>
        <w:t>典型</w:t>
      </w:r>
      <w:r w:rsidR="00BF5B0A" w:rsidRPr="00EE3F1F">
        <w:rPr>
          <w:rFonts w:eastAsiaTheme="minorHAnsi" w:hint="eastAsia"/>
        </w:rPr>
        <w:t>となり続けることを保証するためで</w:t>
      </w:r>
      <w:ins w:id="176" w:author="Kadomura, Nanako" w:date="2020-10-16T10:05:00Z">
        <w:r w:rsidR="008D45AF" w:rsidRPr="00EE3F1F">
          <w:rPr>
            <w:rFonts w:eastAsiaTheme="minorHAnsi" w:hint="eastAsia"/>
          </w:rPr>
          <w:t>す</w:t>
        </w:r>
      </w:ins>
      <w:del w:id="177" w:author="Kadomura, Nanako" w:date="2020-10-16T10:05:00Z">
        <w:r w:rsidR="00BF5B0A" w:rsidRPr="00EE3F1F" w:rsidDel="008D45AF">
          <w:rPr>
            <w:rFonts w:eastAsiaTheme="minorHAnsi" w:hint="eastAsia"/>
          </w:rPr>
          <w:delText>ある</w:delText>
        </w:r>
      </w:del>
      <w:r w:rsidR="00BF5B0A" w:rsidRPr="00EE3F1F">
        <w:rPr>
          <w:rFonts w:eastAsiaTheme="minorHAnsi" w:hint="eastAsia"/>
        </w:rPr>
        <w:t>。</w:t>
      </w:r>
    </w:p>
    <w:p w14:paraId="153ED572" w14:textId="77777777" w:rsidR="00BF5B0A" w:rsidRPr="00AB7435" w:rsidRDefault="00BF5B0A">
      <w:pPr>
        <w:pStyle w:val="a5"/>
        <w:numPr>
          <w:ilvl w:val="0"/>
          <w:numId w:val="1"/>
        </w:numPr>
        <w:spacing w:afterLines="50" w:after="180"/>
        <w:ind w:leftChars="0"/>
        <w:rPr>
          <w:rFonts w:eastAsiaTheme="minorHAnsi"/>
          <w:rPrChange w:id="178" w:author="小椋 毅" w:date="2020-10-20T16:18:00Z">
            <w:rPr/>
          </w:rPrChange>
        </w:rPr>
        <w:pPrChange w:id="179" w:author="小椋 毅" w:date="2020-10-20T16:18:00Z">
          <w:pPr>
            <w:pStyle w:val="a5"/>
          </w:pPr>
        </w:pPrChange>
      </w:pPr>
    </w:p>
    <w:p w14:paraId="663AA84A" w14:textId="43801A41" w:rsidR="00BF5B0A" w:rsidRPr="00EE3F1F" w:rsidRDefault="00BF5B0A">
      <w:pPr>
        <w:pStyle w:val="1"/>
        <w:spacing w:beforeLines="50" w:before="180"/>
        <w:rPr>
          <w:rFonts w:asciiTheme="minorHAnsi" w:eastAsiaTheme="minorHAnsi" w:hAnsiTheme="minorHAnsi"/>
          <w:rPrChange w:id="180" w:author="小椋 毅" w:date="2020-10-15T19:48:00Z">
            <w:rPr>
              <w:b w:val="0"/>
              <w:bCs/>
            </w:rPr>
          </w:rPrChange>
        </w:rPr>
        <w:pPrChange w:id="181" w:author="小椋 毅" w:date="2020-10-20T16:18:00Z">
          <w:pPr>
            <w:pStyle w:val="1"/>
          </w:pPr>
        </w:pPrChange>
      </w:pPr>
      <w:del w:id="182" w:author="小椋 毅" w:date="2020-10-15T20:35:00Z">
        <w:r w:rsidRPr="00EE3F1F" w:rsidDel="006463B4">
          <w:rPr>
            <w:rFonts w:asciiTheme="minorHAnsi" w:eastAsiaTheme="minorHAnsi" w:hAnsiTheme="minorHAnsi"/>
            <w:rPrChange w:id="183" w:author="小椋 毅" w:date="2020-10-15T19:48:00Z">
              <w:rPr>
                <w:b w:val="0"/>
                <w:bCs/>
              </w:rPr>
            </w:rPrChange>
          </w:rPr>
          <w:delText>1回での</w:delText>
        </w:r>
      </w:del>
      <w:ins w:id="184" w:author="小椋 毅" w:date="2020-10-15T20:35:00Z">
        <w:r w:rsidR="006463B4" w:rsidRPr="00EE3F1F">
          <w:rPr>
            <w:rFonts w:asciiTheme="minorHAnsi" w:eastAsiaTheme="minorHAnsi" w:hAnsiTheme="minorHAnsi" w:hint="eastAsia"/>
          </w:rPr>
          <w:t>セッション</w:t>
        </w:r>
      </w:ins>
      <w:r w:rsidRPr="00EE3F1F">
        <w:rPr>
          <w:rFonts w:asciiTheme="minorHAnsi" w:eastAsiaTheme="minorHAnsi" w:hAnsiTheme="minorHAnsi" w:hint="eastAsia"/>
          <w:rPrChange w:id="185" w:author="小椋 毅" w:date="2020-10-15T19:48:00Z">
            <w:rPr>
              <w:rFonts w:hint="eastAsia"/>
              <w:b w:val="0"/>
              <w:bCs/>
            </w:rPr>
          </w:rPrChange>
        </w:rPr>
        <w:t>登録</w:t>
      </w:r>
      <w:ins w:id="186" w:author="小椋 毅" w:date="2020-10-15T19:48:00Z">
        <w:r w:rsidR="00CA55CF" w:rsidRPr="00EE3F1F">
          <w:rPr>
            <w:rFonts w:asciiTheme="minorHAnsi" w:eastAsiaTheme="minorHAnsi" w:hAnsiTheme="minorHAnsi" w:hint="eastAsia"/>
          </w:rPr>
          <w:t xml:space="preserve"> </w:t>
        </w:r>
        <w:r w:rsidR="00CA55CF" w:rsidRPr="00EE3F1F">
          <w:rPr>
            <w:rFonts w:asciiTheme="minorHAnsi" w:eastAsiaTheme="minorHAnsi" w:hAnsiTheme="minorHAnsi"/>
          </w:rPr>
          <w:t>(Session Enrollment)</w:t>
        </w:r>
      </w:ins>
    </w:p>
    <w:p w14:paraId="514C9F31" w14:textId="3C9CD574" w:rsidR="00BC07A2" w:rsidRPr="00EE3F1F" w:rsidRDefault="00BC07A2">
      <w:pPr>
        <w:spacing w:afterLines="50" w:after="180"/>
        <w:rPr>
          <w:rFonts w:eastAsiaTheme="minorHAnsi"/>
        </w:rPr>
        <w:pPrChange w:id="187" w:author="小椋 毅" w:date="2020-10-20T16:19:00Z">
          <w:pPr/>
        </w:pPrChange>
      </w:pPr>
      <w:r w:rsidRPr="00EE3F1F">
        <w:rPr>
          <w:rFonts w:eastAsiaTheme="minorHAnsi" w:hint="eastAsia"/>
        </w:rPr>
        <w:t>競合する検証エンジンの大半は1回で登録</w:t>
      </w:r>
      <w:r w:rsidR="005A3161" w:rsidRPr="00EE3F1F">
        <w:rPr>
          <w:rFonts w:eastAsiaTheme="minorHAnsi" w:hint="eastAsia"/>
        </w:rPr>
        <w:t>する</w:t>
      </w:r>
      <w:r w:rsidRPr="00EE3F1F">
        <w:rPr>
          <w:rFonts w:eastAsiaTheme="minorHAnsi" w:hint="eastAsia"/>
        </w:rPr>
        <w:t>形式</w:t>
      </w:r>
      <w:ins w:id="188" w:author="小椋 毅" w:date="2020-10-15T20:37:00Z">
        <w:r w:rsidR="006463B4" w:rsidRPr="00EE3F1F">
          <w:rPr>
            <w:rFonts w:eastAsiaTheme="minorHAnsi" w:hint="eastAsia"/>
          </w:rPr>
          <w:t>（セッション登録）</w:t>
        </w:r>
      </w:ins>
      <w:r w:rsidRPr="00EE3F1F">
        <w:rPr>
          <w:rFonts w:eastAsiaTheme="minorHAnsi" w:hint="eastAsia"/>
        </w:rPr>
        <w:t>が要求され、この場合</w:t>
      </w:r>
      <w:ins w:id="189" w:author="小椋 毅" w:date="2020-10-15T19:14:00Z">
        <w:r w:rsidR="00C613E7" w:rsidRPr="00EE3F1F">
          <w:rPr>
            <w:rFonts w:eastAsiaTheme="minorHAnsi" w:hint="eastAsia"/>
          </w:rPr>
          <w:t>、</w:t>
        </w:r>
      </w:ins>
      <w:r w:rsidRPr="00EE3F1F">
        <w:rPr>
          <w:rFonts w:eastAsiaTheme="minorHAnsi" w:hint="eastAsia"/>
        </w:rPr>
        <w:t>基準サイン</w:t>
      </w:r>
      <w:r w:rsidR="005A3161" w:rsidRPr="00EE3F1F">
        <w:rPr>
          <w:rFonts w:eastAsiaTheme="minorHAnsi" w:hint="eastAsia"/>
        </w:rPr>
        <w:t>のフル</w:t>
      </w:r>
      <w:r w:rsidR="002B0FA3" w:rsidRPr="00EE3F1F">
        <w:rPr>
          <w:rFonts w:eastAsiaTheme="minorHAnsi" w:hint="eastAsia"/>
        </w:rPr>
        <w:t>セット</w:t>
      </w:r>
      <w:r w:rsidR="005A3161" w:rsidRPr="00EE3F1F">
        <w:rPr>
          <w:rFonts w:eastAsiaTheme="minorHAnsi" w:hint="eastAsia"/>
        </w:rPr>
        <w:t>は</w:t>
      </w:r>
      <w:r w:rsidRPr="00EE3F1F">
        <w:rPr>
          <w:rFonts w:eastAsiaTheme="minorHAnsi" w:hint="eastAsia"/>
        </w:rPr>
        <w:t>1回のバッチで取り込まれ</w:t>
      </w:r>
      <w:ins w:id="190" w:author="Kadomura, Nanako" w:date="2020-10-16T10:06:00Z">
        <w:r w:rsidR="008D45AF" w:rsidRPr="00EE3F1F">
          <w:rPr>
            <w:rFonts w:eastAsiaTheme="minorHAnsi" w:hint="eastAsia"/>
          </w:rPr>
          <w:t>ます</w:t>
        </w:r>
      </w:ins>
      <w:del w:id="191" w:author="Kadomura, Nanako" w:date="2020-10-16T10:06:00Z">
        <w:r w:rsidRPr="00EE3F1F" w:rsidDel="008D45AF">
          <w:rPr>
            <w:rFonts w:eastAsiaTheme="minorHAnsi" w:hint="eastAsia"/>
          </w:rPr>
          <w:delText>る</w:delText>
        </w:r>
      </w:del>
      <w:r w:rsidRPr="00EE3F1F">
        <w:rPr>
          <w:rFonts w:eastAsiaTheme="minorHAnsi" w:hint="eastAsia"/>
        </w:rPr>
        <w:t>。これはそれらのエンジンが登録</w:t>
      </w:r>
      <w:r w:rsidR="005A3161" w:rsidRPr="00EE3F1F">
        <w:rPr>
          <w:rFonts w:eastAsiaTheme="minorHAnsi" w:hint="eastAsia"/>
        </w:rPr>
        <w:t>用フル</w:t>
      </w:r>
      <w:r w:rsidR="002B0FA3" w:rsidRPr="00EE3F1F">
        <w:rPr>
          <w:rFonts w:eastAsiaTheme="minorHAnsi" w:hint="eastAsia"/>
        </w:rPr>
        <w:t>セット</w:t>
      </w:r>
      <w:r w:rsidRPr="00EE3F1F">
        <w:rPr>
          <w:rFonts w:eastAsiaTheme="minorHAnsi" w:hint="eastAsia"/>
        </w:rPr>
        <w:t>を集めるまでは、サインの一貫性を一切評価できないためで</w:t>
      </w:r>
      <w:ins w:id="192" w:author="Kadomura, Nanako" w:date="2020-10-16T10:05:00Z">
        <w:r w:rsidR="008D45AF" w:rsidRPr="00EE3F1F">
          <w:rPr>
            <w:rFonts w:eastAsiaTheme="minorHAnsi" w:hint="eastAsia"/>
          </w:rPr>
          <w:t>す</w:t>
        </w:r>
      </w:ins>
      <w:del w:id="193" w:author="Kadomura, Nanako" w:date="2020-10-16T10:05:00Z">
        <w:r w:rsidRPr="00EE3F1F" w:rsidDel="008D45AF">
          <w:rPr>
            <w:rFonts w:eastAsiaTheme="minorHAnsi" w:hint="eastAsia"/>
          </w:rPr>
          <w:delText>ある</w:delText>
        </w:r>
      </w:del>
      <w:r w:rsidRPr="00EE3F1F">
        <w:rPr>
          <w:rFonts w:eastAsiaTheme="minorHAnsi" w:hint="eastAsia"/>
        </w:rPr>
        <w:t>。この手法の問題点は、通常サイン時に見いだされる真のばらつき幅がサンプル抽出されないこと</w:t>
      </w:r>
      <w:ins w:id="194" w:author="Kadomura, Nanako" w:date="2020-10-16T10:06:00Z">
        <w:r w:rsidR="008D45AF" w:rsidRPr="00EE3F1F">
          <w:rPr>
            <w:rFonts w:eastAsiaTheme="minorHAnsi" w:hint="eastAsia"/>
          </w:rPr>
          <w:t>です</w:t>
        </w:r>
      </w:ins>
      <w:del w:id="195" w:author="Kadomura, Nanako" w:date="2020-10-16T10:05:00Z">
        <w:r w:rsidRPr="00EE3F1F" w:rsidDel="008D45AF">
          <w:rPr>
            <w:rFonts w:eastAsiaTheme="minorHAnsi" w:hint="eastAsia"/>
          </w:rPr>
          <w:delText>だ</w:delText>
        </w:r>
      </w:del>
      <w:r w:rsidRPr="00EE3F1F">
        <w:rPr>
          <w:rFonts w:eastAsiaTheme="minorHAnsi" w:hint="eastAsia"/>
        </w:rPr>
        <w:t>。結果、テンプレートは特徴を表わさ</w:t>
      </w:r>
      <w:r w:rsidR="005A3161" w:rsidRPr="00EE3F1F">
        <w:rPr>
          <w:rFonts w:eastAsiaTheme="minorHAnsi" w:hint="eastAsia"/>
        </w:rPr>
        <w:t>ない</w:t>
      </w:r>
      <w:r w:rsidRPr="00EE3F1F">
        <w:rPr>
          <w:rFonts w:eastAsiaTheme="minorHAnsi" w:hint="eastAsia"/>
        </w:rPr>
        <w:t>まま限られたものとなり、</w:t>
      </w:r>
      <w:del w:id="196" w:author="小椋 毅" w:date="2020-10-15T20:44:00Z">
        <w:r w:rsidRPr="00EE3F1F" w:rsidDel="00417FF0">
          <w:rPr>
            <w:rFonts w:eastAsiaTheme="minorHAnsi" w:hint="eastAsia"/>
          </w:rPr>
          <w:delText>誤った却下が</w:delText>
        </w:r>
      </w:del>
      <w:del w:id="197" w:author="小椋 毅" w:date="2020-10-15T19:15:00Z">
        <w:r w:rsidRPr="00EE3F1F" w:rsidDel="00C613E7">
          <w:rPr>
            <w:rFonts w:eastAsiaTheme="minorHAnsi" w:hint="eastAsia"/>
          </w:rPr>
          <w:delText>高率</w:delText>
        </w:r>
      </w:del>
      <w:ins w:id="198" w:author="小椋 毅" w:date="2020-10-15T19:15:00Z">
        <w:r w:rsidR="00C613E7" w:rsidRPr="00EE3F1F">
          <w:rPr>
            <w:rFonts w:eastAsiaTheme="minorHAnsi" w:hint="eastAsia"/>
          </w:rPr>
          <w:t>高い確率</w:t>
        </w:r>
      </w:ins>
      <w:r w:rsidRPr="00EE3F1F">
        <w:rPr>
          <w:rFonts w:eastAsiaTheme="minorHAnsi" w:hint="eastAsia"/>
        </w:rPr>
        <w:t>で</w:t>
      </w:r>
      <w:ins w:id="199" w:author="小椋 毅" w:date="2020-10-15T20:44:00Z">
        <w:r w:rsidR="00417FF0" w:rsidRPr="00EE3F1F">
          <w:rPr>
            <w:rFonts w:eastAsiaTheme="minorHAnsi" w:hint="eastAsia"/>
          </w:rPr>
          <w:t>本人拒否が</w:t>
        </w:r>
      </w:ins>
      <w:r w:rsidRPr="00EE3F1F">
        <w:rPr>
          <w:rFonts w:eastAsiaTheme="minorHAnsi" w:hint="eastAsia"/>
        </w:rPr>
        <w:t>発生することにな</w:t>
      </w:r>
      <w:ins w:id="200" w:author="Kadomura, Nanako" w:date="2020-10-16T10:06:00Z">
        <w:r w:rsidR="008D45AF" w:rsidRPr="00EE3F1F">
          <w:rPr>
            <w:rFonts w:eastAsiaTheme="minorHAnsi" w:hint="eastAsia"/>
          </w:rPr>
          <w:t>ります</w:t>
        </w:r>
      </w:ins>
      <w:del w:id="201" w:author="Kadomura, Nanako" w:date="2020-10-16T10:06:00Z">
        <w:r w:rsidRPr="00EE3F1F" w:rsidDel="008D45AF">
          <w:rPr>
            <w:rFonts w:eastAsiaTheme="minorHAnsi" w:hint="eastAsia"/>
          </w:rPr>
          <w:delText>る</w:delText>
        </w:r>
      </w:del>
      <w:r w:rsidRPr="00EE3F1F">
        <w:rPr>
          <w:rFonts w:eastAsiaTheme="minorHAnsi" w:hint="eastAsia"/>
        </w:rPr>
        <w:t>。</w:t>
      </w:r>
    </w:p>
    <w:p w14:paraId="7B49A6D9" w14:textId="2D704F6A" w:rsidR="00BC07A2" w:rsidRPr="00EE3F1F" w:rsidRDefault="00BC07A2">
      <w:pPr>
        <w:spacing w:afterLines="50" w:after="180"/>
        <w:rPr>
          <w:rFonts w:eastAsiaTheme="minorHAnsi"/>
        </w:rPr>
        <w:pPrChange w:id="202" w:author="小椋 毅" w:date="2020-10-20T16:19:00Z">
          <w:pPr/>
        </w:pPrChange>
      </w:pPr>
      <w:r w:rsidRPr="00EE3F1F">
        <w:rPr>
          <w:rFonts w:eastAsiaTheme="minorHAnsi" w:hint="eastAsia"/>
        </w:rPr>
        <w:t>ワコムとしては</w:t>
      </w:r>
      <w:del w:id="203" w:author="小椋 毅" w:date="2020-10-15T20:36:00Z">
        <w:r w:rsidRPr="00EE3F1F" w:rsidDel="006463B4">
          <w:rPr>
            <w:rFonts w:eastAsiaTheme="minorHAnsi" w:hint="eastAsia"/>
          </w:rPr>
          <w:delText>1回での</w:delText>
        </w:r>
      </w:del>
      <w:ins w:id="204" w:author="小椋 毅" w:date="2020-10-15T20:36:00Z">
        <w:r w:rsidR="006463B4" w:rsidRPr="00EE3F1F">
          <w:rPr>
            <w:rFonts w:eastAsiaTheme="minorHAnsi" w:hint="eastAsia"/>
          </w:rPr>
          <w:t>セッション</w:t>
        </w:r>
      </w:ins>
      <w:r w:rsidRPr="00EE3F1F">
        <w:rPr>
          <w:rFonts w:eastAsiaTheme="minorHAnsi" w:hint="eastAsia"/>
        </w:rPr>
        <w:t>登録を勧めるべきでは</w:t>
      </w:r>
      <w:ins w:id="205" w:author="Kadomura, Nanako" w:date="2020-10-16T10:06:00Z">
        <w:r w:rsidR="008D45AF" w:rsidRPr="00EE3F1F">
          <w:rPr>
            <w:rFonts w:eastAsiaTheme="minorHAnsi" w:hint="eastAsia"/>
          </w:rPr>
          <w:t>ありませんが</w:t>
        </w:r>
      </w:ins>
      <w:del w:id="206" w:author="Kadomura, Nanako" w:date="2020-10-16T10:06:00Z">
        <w:r w:rsidRPr="00EE3F1F" w:rsidDel="008D45AF">
          <w:rPr>
            <w:rFonts w:eastAsiaTheme="minorHAnsi" w:hint="eastAsia"/>
          </w:rPr>
          <w:delText>ないが</w:delText>
        </w:r>
      </w:del>
      <w:r w:rsidRPr="00EE3F1F">
        <w:rPr>
          <w:rFonts w:eastAsiaTheme="minorHAnsi" w:hint="eastAsia"/>
        </w:rPr>
        <w:t>、他に選択肢がない場合は</w:t>
      </w:r>
      <w:r w:rsidR="008B4E00" w:rsidRPr="00EE3F1F">
        <w:rPr>
          <w:rFonts w:eastAsiaTheme="minorHAnsi" w:hint="eastAsia"/>
        </w:rPr>
        <w:t>この方法でGSVを使っても</w:t>
      </w:r>
      <w:ins w:id="207" w:author="Kadomura, Nanako" w:date="2020-10-16T10:06:00Z">
        <w:r w:rsidR="008D45AF" w:rsidRPr="00EE3F1F">
          <w:rPr>
            <w:rFonts w:eastAsiaTheme="minorHAnsi" w:hint="eastAsia"/>
          </w:rPr>
          <w:t>良い</w:t>
        </w:r>
      </w:ins>
      <w:del w:id="208" w:author="Kadomura, Nanako" w:date="2020-10-16T10:06:00Z">
        <w:r w:rsidR="008B4E00" w:rsidRPr="00EE3F1F" w:rsidDel="008D45AF">
          <w:rPr>
            <w:rFonts w:eastAsiaTheme="minorHAnsi" w:hint="eastAsia"/>
          </w:rPr>
          <w:delText>よい</w:delText>
        </w:r>
      </w:del>
      <w:ins w:id="209" w:author="Kadomura, Nanako" w:date="2020-10-16T10:06:00Z">
        <w:r w:rsidR="008D45AF" w:rsidRPr="00EE3F1F">
          <w:rPr>
            <w:rFonts w:eastAsiaTheme="minorHAnsi" w:hint="eastAsia"/>
          </w:rPr>
          <w:t>としています</w:t>
        </w:r>
      </w:ins>
      <w:r w:rsidR="008B4E00" w:rsidRPr="00EE3F1F">
        <w:rPr>
          <w:rFonts w:eastAsiaTheme="minorHAnsi" w:hint="eastAsia"/>
        </w:rPr>
        <w:t>。空</w:t>
      </w:r>
      <w:del w:id="210" w:author="小椋 毅" w:date="2020-10-15T19:15:00Z">
        <w:r w:rsidR="008B4E00" w:rsidRPr="00EE3F1F" w:rsidDel="00C613E7">
          <w:rPr>
            <w:rFonts w:eastAsiaTheme="minorHAnsi" w:hint="eastAsia"/>
          </w:rPr>
          <w:delText>欄</w:delText>
        </w:r>
      </w:del>
      <w:r w:rsidR="008B4E00" w:rsidRPr="00EE3F1F">
        <w:rPr>
          <w:rFonts w:eastAsiaTheme="minorHAnsi" w:hint="eastAsia"/>
        </w:rPr>
        <w:t>のテンプレートを新規ユーザーごとに作成し、それからテンプレートが</w:t>
      </w:r>
      <w:r w:rsidR="005A3161" w:rsidRPr="00EE3F1F">
        <w:rPr>
          <w:rFonts w:eastAsiaTheme="minorHAnsi" w:hint="eastAsia"/>
        </w:rPr>
        <w:t>完全</w:t>
      </w:r>
      <w:ins w:id="211" w:author="小椋 毅" w:date="2020-10-15T20:36:00Z">
        <w:r w:rsidR="006463B4" w:rsidRPr="00EE3F1F">
          <w:rPr>
            <w:rFonts w:eastAsiaTheme="minorHAnsi" w:hint="eastAsia"/>
          </w:rPr>
          <w:t>に</w:t>
        </w:r>
      </w:ins>
      <w:r w:rsidR="008B4E00" w:rsidRPr="00EE3F1F">
        <w:rPr>
          <w:rFonts w:eastAsiaTheme="minorHAnsi" w:hint="eastAsia"/>
        </w:rPr>
        <w:t>登録されるまで繰り返し</w:t>
      </w:r>
      <w:del w:id="212" w:author="小椋 毅" w:date="2020-10-15T20:36:00Z">
        <w:r w:rsidR="008B4E00" w:rsidRPr="00EE3F1F" w:rsidDel="006463B4">
          <w:rPr>
            <w:rFonts w:eastAsiaTheme="minorHAnsi" w:hint="eastAsia"/>
          </w:rPr>
          <w:delText>サイン</w:delText>
        </w:r>
      </w:del>
      <w:ins w:id="213" w:author="小椋 毅" w:date="2020-10-15T20:36:00Z">
        <w:r w:rsidR="006463B4" w:rsidRPr="00EE3F1F">
          <w:rPr>
            <w:rFonts w:eastAsiaTheme="minorHAnsi" w:hint="eastAsia"/>
          </w:rPr>
          <w:t>署名</w:t>
        </w:r>
      </w:ins>
      <w:r w:rsidR="008B4E00" w:rsidRPr="00EE3F1F">
        <w:rPr>
          <w:rFonts w:eastAsiaTheme="minorHAnsi" w:hint="eastAsia"/>
        </w:rPr>
        <w:t>するよう</w:t>
      </w:r>
      <w:ins w:id="214" w:author="小椋 毅" w:date="2020-10-15T19:16:00Z">
        <w:r w:rsidR="00C613E7" w:rsidRPr="00EE3F1F">
          <w:rPr>
            <w:rFonts w:eastAsiaTheme="minorHAnsi" w:hint="eastAsia"/>
          </w:rPr>
          <w:t>に</w:t>
        </w:r>
      </w:ins>
      <w:ins w:id="215" w:author="Kadomura, Nanako" w:date="2020-10-16T10:07:00Z">
        <w:r w:rsidR="008D45AF" w:rsidRPr="00EE3F1F">
          <w:rPr>
            <w:rFonts w:eastAsiaTheme="minorHAnsi" w:hint="eastAsia"/>
          </w:rPr>
          <w:t>要求します</w:t>
        </w:r>
      </w:ins>
      <w:del w:id="216" w:author="Kadomura, Nanako" w:date="2020-10-16T10:07:00Z">
        <w:r w:rsidR="008B4E00" w:rsidRPr="00EE3F1F" w:rsidDel="008D45AF">
          <w:rPr>
            <w:rFonts w:eastAsiaTheme="minorHAnsi" w:hint="eastAsia"/>
          </w:rPr>
          <w:delText>求める</w:delText>
        </w:r>
      </w:del>
      <w:r w:rsidR="008B4E00" w:rsidRPr="00EE3F1F">
        <w:rPr>
          <w:rFonts w:eastAsiaTheme="minorHAnsi" w:hint="eastAsia"/>
        </w:rPr>
        <w:t>。</w:t>
      </w:r>
    </w:p>
    <w:p w14:paraId="038C631A" w14:textId="65E5746A" w:rsidR="008B4E00" w:rsidRPr="00EE3F1F" w:rsidRDefault="008B4E00">
      <w:pPr>
        <w:pStyle w:val="1"/>
        <w:spacing w:beforeLines="50" w:before="180"/>
        <w:rPr>
          <w:rFonts w:asciiTheme="minorHAnsi" w:eastAsiaTheme="minorHAnsi" w:hAnsiTheme="minorHAnsi"/>
          <w:rPrChange w:id="217" w:author="小椋 毅" w:date="2020-10-15T20:41:00Z">
            <w:rPr>
              <w:b w:val="0"/>
              <w:bCs/>
            </w:rPr>
          </w:rPrChange>
        </w:rPr>
        <w:pPrChange w:id="218" w:author="小椋 毅" w:date="2020-10-20T16:19:00Z">
          <w:pPr>
            <w:pStyle w:val="1"/>
          </w:pPr>
        </w:pPrChange>
      </w:pPr>
      <w:r w:rsidRPr="00EE3F1F">
        <w:rPr>
          <w:rFonts w:asciiTheme="minorHAnsi" w:eastAsiaTheme="minorHAnsi" w:hAnsiTheme="minorHAnsi" w:hint="eastAsia"/>
          <w:rPrChange w:id="219" w:author="小椋 毅" w:date="2020-10-15T20:41:00Z">
            <w:rPr>
              <w:rFonts w:hint="eastAsia"/>
              <w:b w:val="0"/>
              <w:bCs/>
            </w:rPr>
          </w:rPrChange>
        </w:rPr>
        <w:t>遡及</w:t>
      </w:r>
      <w:ins w:id="220" w:author="小椋 毅" w:date="2020-10-15T20:41:00Z">
        <w:r w:rsidR="006463B4" w:rsidRPr="00EE3F1F">
          <w:rPr>
            <w:rFonts w:asciiTheme="minorHAnsi" w:eastAsiaTheme="minorHAnsi" w:hAnsiTheme="minorHAnsi" w:hint="eastAsia"/>
            <w:rPrChange w:id="221" w:author="小椋 毅" w:date="2020-10-15T20:41:00Z">
              <w:rPr>
                <w:rFonts w:hint="eastAsia"/>
                <w:b w:val="0"/>
                <w:bCs/>
              </w:rPr>
            </w:rPrChange>
          </w:rPr>
          <w:t>的</w:t>
        </w:r>
      </w:ins>
      <w:r w:rsidRPr="00EE3F1F">
        <w:rPr>
          <w:rFonts w:asciiTheme="minorHAnsi" w:eastAsiaTheme="minorHAnsi" w:hAnsiTheme="minorHAnsi" w:hint="eastAsia"/>
          <w:rPrChange w:id="222" w:author="小椋 毅" w:date="2020-10-15T20:41:00Z">
            <w:rPr>
              <w:rFonts w:hint="eastAsia"/>
              <w:b w:val="0"/>
              <w:bCs/>
            </w:rPr>
          </w:rPrChange>
        </w:rPr>
        <w:t>または</w:t>
      </w:r>
      <w:del w:id="223" w:author="小椋 毅" w:date="2020-10-15T20:40:00Z">
        <w:r w:rsidR="003536FC" w:rsidRPr="00EE3F1F" w:rsidDel="006463B4">
          <w:rPr>
            <w:rFonts w:asciiTheme="minorHAnsi" w:eastAsiaTheme="minorHAnsi" w:hAnsiTheme="minorHAnsi" w:hint="eastAsia"/>
            <w:rPrChange w:id="224" w:author="小椋 毅" w:date="2020-10-15T20:41:00Z">
              <w:rPr>
                <w:rFonts w:hint="eastAsia"/>
                <w:b w:val="0"/>
                <w:bCs/>
              </w:rPr>
            </w:rPrChange>
          </w:rPr>
          <w:delText>繰延</w:delText>
        </w:r>
      </w:del>
      <w:ins w:id="225" w:author="小椋 毅" w:date="2020-10-15T20:41:00Z">
        <w:r w:rsidR="006463B4" w:rsidRPr="00EE3F1F">
          <w:rPr>
            <w:rFonts w:asciiTheme="minorHAnsi" w:eastAsiaTheme="minorHAnsi" w:hAnsiTheme="minorHAnsi" w:hint="eastAsia"/>
            <w:rPrChange w:id="226" w:author="小椋 毅" w:date="2020-10-15T20:41:00Z">
              <w:rPr>
                <w:rFonts w:hint="eastAsia"/>
                <w:b w:val="0"/>
                <w:bCs/>
              </w:rPr>
            </w:rPrChange>
          </w:rPr>
          <w:t>遅延的な</w:t>
        </w:r>
      </w:ins>
      <w:r w:rsidRPr="00EE3F1F">
        <w:rPr>
          <w:rFonts w:asciiTheme="minorHAnsi" w:eastAsiaTheme="minorHAnsi" w:hAnsiTheme="minorHAnsi" w:hint="eastAsia"/>
          <w:rPrChange w:id="227" w:author="小椋 毅" w:date="2020-10-15T20:41:00Z">
            <w:rPr>
              <w:rFonts w:hint="eastAsia"/>
              <w:b w:val="0"/>
              <w:bCs/>
            </w:rPr>
          </w:rPrChange>
        </w:rPr>
        <w:t>登録</w:t>
      </w:r>
      <w:ins w:id="228" w:author="小椋 毅" w:date="2020-10-15T20:50:00Z">
        <w:r w:rsidR="00417FF0" w:rsidRPr="00EE3F1F">
          <w:rPr>
            <w:rFonts w:asciiTheme="minorHAnsi" w:eastAsiaTheme="minorHAnsi" w:hAnsiTheme="minorHAnsi" w:hint="eastAsia"/>
          </w:rPr>
          <w:t xml:space="preserve"> </w:t>
        </w:r>
        <w:r w:rsidR="00417FF0" w:rsidRPr="00EE3F1F">
          <w:rPr>
            <w:rFonts w:asciiTheme="minorHAnsi" w:eastAsiaTheme="minorHAnsi" w:hAnsiTheme="minorHAnsi"/>
          </w:rPr>
          <w:t>(Retrospective or Deferred Enrolment</w:t>
        </w:r>
      </w:ins>
      <w:r w:rsidR="00EE3F1F">
        <w:rPr>
          <w:rFonts w:asciiTheme="minorHAnsi" w:eastAsiaTheme="minorHAnsi" w:hAnsiTheme="minorHAnsi" w:hint="eastAsia"/>
        </w:rPr>
        <w:t>)</w:t>
      </w:r>
    </w:p>
    <w:p w14:paraId="29C086FA" w14:textId="647CD6FB" w:rsidR="003536FC" w:rsidRPr="00EE3F1F" w:rsidDel="00AB7435" w:rsidRDefault="008B4E00">
      <w:pPr>
        <w:spacing w:afterLines="50" w:after="180"/>
        <w:rPr>
          <w:del w:id="229" w:author="小椋 毅" w:date="2020-10-20T16:19:00Z"/>
          <w:rFonts w:eastAsiaTheme="minorHAnsi"/>
        </w:rPr>
        <w:pPrChange w:id="230" w:author="小椋 毅" w:date="2020-10-20T16:19:00Z">
          <w:pPr/>
        </w:pPrChange>
      </w:pPr>
      <w:r w:rsidRPr="00EE3F1F">
        <w:rPr>
          <w:rFonts w:eastAsiaTheme="minorHAnsi" w:hint="eastAsia"/>
        </w:rPr>
        <w:t>ワコムのs</w:t>
      </w:r>
      <w:r w:rsidRPr="00EE3F1F">
        <w:rPr>
          <w:rFonts w:eastAsiaTheme="minorHAnsi"/>
        </w:rPr>
        <w:t>ign pro</w:t>
      </w:r>
      <w:r w:rsidRPr="00EE3F1F">
        <w:rPr>
          <w:rFonts w:eastAsiaTheme="minorHAnsi" w:hint="eastAsia"/>
        </w:rPr>
        <w:t>か、</w:t>
      </w:r>
      <w:del w:id="231" w:author="小椋 毅" w:date="2020-10-15T19:24:00Z">
        <w:r w:rsidRPr="00EE3F1F" w:rsidDel="0018690D">
          <w:rPr>
            <w:rFonts w:eastAsiaTheme="minorHAnsi" w:hint="eastAsia"/>
          </w:rPr>
          <w:delText>または</w:delText>
        </w:r>
        <w:r w:rsidR="003536FC" w:rsidRPr="00EE3F1F" w:rsidDel="0018690D">
          <w:rPr>
            <w:rFonts w:eastAsiaTheme="minorHAnsi" w:hint="eastAsia"/>
          </w:rPr>
          <w:delText>ワコムの</w:delText>
        </w:r>
      </w:del>
      <w:del w:id="232" w:author="小椋 毅" w:date="2020-10-15T19:16:00Z">
        <w:r w:rsidR="003536FC" w:rsidRPr="00EE3F1F" w:rsidDel="00C613E7">
          <w:rPr>
            <w:rFonts w:eastAsiaTheme="minorHAnsi" w:hint="eastAsia"/>
          </w:rPr>
          <w:delText>署名用</w:delText>
        </w:r>
      </w:del>
      <w:ins w:id="233" w:author="小椋 毅" w:date="2020-10-15T19:16:00Z">
        <w:r w:rsidR="00C613E7" w:rsidRPr="00EE3F1F">
          <w:rPr>
            <w:rFonts w:eastAsiaTheme="minorHAnsi" w:hint="eastAsia"/>
          </w:rPr>
          <w:t>S</w:t>
        </w:r>
        <w:r w:rsidR="00C613E7" w:rsidRPr="00EE3F1F">
          <w:rPr>
            <w:rFonts w:eastAsiaTheme="minorHAnsi"/>
          </w:rPr>
          <w:t xml:space="preserve">ignature </w:t>
        </w:r>
      </w:ins>
      <w:r w:rsidRPr="00EE3F1F">
        <w:rPr>
          <w:rFonts w:eastAsiaTheme="minorHAnsi"/>
        </w:rPr>
        <w:t>SDK</w:t>
      </w:r>
      <w:r w:rsidR="003536FC" w:rsidRPr="00EE3F1F">
        <w:rPr>
          <w:rFonts w:eastAsiaTheme="minorHAnsi" w:hint="eastAsia"/>
        </w:rPr>
        <w:t>（ソフトウェア開発キット）を用いた</w:t>
      </w:r>
      <w:del w:id="234" w:author="小椋 毅" w:date="2020-10-15T19:24:00Z">
        <w:r w:rsidR="003536FC" w:rsidRPr="00EE3F1F" w:rsidDel="0018690D">
          <w:rPr>
            <w:rFonts w:eastAsiaTheme="minorHAnsi" w:hint="eastAsia"/>
          </w:rPr>
          <w:delText>その他の</w:delText>
        </w:r>
      </w:del>
      <w:r w:rsidR="003536FC" w:rsidRPr="00EE3F1F">
        <w:rPr>
          <w:rFonts w:eastAsiaTheme="minorHAnsi" w:hint="eastAsia"/>
        </w:rPr>
        <w:t>アプリケーションを利用して署名した文書は、GSVで遡及的に用いることができるデータを含</w:t>
      </w:r>
      <w:ins w:id="235" w:author="Kadomura, Nanako" w:date="2020-10-16T10:08:00Z">
        <w:r w:rsidR="008D45AF" w:rsidRPr="00EE3F1F">
          <w:rPr>
            <w:rFonts w:eastAsiaTheme="minorHAnsi" w:hint="eastAsia"/>
          </w:rPr>
          <w:t>んでいます</w:t>
        </w:r>
      </w:ins>
      <w:del w:id="236" w:author="Kadomura, Nanako" w:date="2020-10-16T10:08:00Z">
        <w:r w:rsidR="003536FC" w:rsidRPr="00EE3F1F" w:rsidDel="008D45AF">
          <w:rPr>
            <w:rFonts w:eastAsiaTheme="minorHAnsi" w:hint="eastAsia"/>
          </w:rPr>
          <w:delText>む</w:delText>
        </w:r>
      </w:del>
      <w:r w:rsidR="003536FC" w:rsidRPr="00EE3F1F">
        <w:rPr>
          <w:rFonts w:eastAsiaTheme="minorHAnsi" w:hint="eastAsia"/>
        </w:rPr>
        <w:t>。</w:t>
      </w:r>
      <w:r w:rsidR="003536FC" w:rsidRPr="00EE3F1F">
        <w:rPr>
          <w:rFonts w:eastAsiaTheme="minorHAnsi" w:hint="eastAsia"/>
        </w:rPr>
        <w:lastRenderedPageBreak/>
        <w:t>FSSデータを抽出して通常の方法でテンプレートを登録するために用いるこ</w:t>
      </w:r>
      <w:ins w:id="237" w:author="Kadomura, Nanako" w:date="2020-10-16T10:08:00Z">
        <w:r w:rsidR="009F6251" w:rsidRPr="00EE3F1F">
          <w:rPr>
            <w:rFonts w:eastAsiaTheme="minorHAnsi" w:hint="eastAsia"/>
          </w:rPr>
          <w:t>と</w:t>
        </w:r>
      </w:ins>
      <w:r w:rsidR="003536FC" w:rsidRPr="00EE3F1F">
        <w:rPr>
          <w:rFonts w:eastAsiaTheme="minorHAnsi" w:hint="eastAsia"/>
        </w:rPr>
        <w:t>ができ、それによって既存または新規の</w:t>
      </w:r>
      <w:ins w:id="238" w:author="小椋 毅" w:date="2020-10-15T20:37:00Z">
        <w:r w:rsidR="006463B4" w:rsidRPr="00EE3F1F">
          <w:rPr>
            <w:rFonts w:eastAsiaTheme="minorHAnsi" w:hint="eastAsia"/>
          </w:rPr>
          <w:t>電子</w:t>
        </w:r>
      </w:ins>
      <w:r w:rsidR="003536FC" w:rsidRPr="00EE3F1F">
        <w:rPr>
          <w:rFonts w:eastAsiaTheme="minorHAnsi" w:hint="eastAsia"/>
        </w:rPr>
        <w:t>サインを必要に応じて検証</w:t>
      </w:r>
      <w:ins w:id="239" w:author="Kadomura, Nanako" w:date="2020-10-16T10:08:00Z">
        <w:r w:rsidR="009F6251" w:rsidRPr="00EE3F1F">
          <w:rPr>
            <w:rFonts w:eastAsiaTheme="minorHAnsi" w:hint="eastAsia"/>
          </w:rPr>
          <w:t>します</w:t>
        </w:r>
      </w:ins>
      <w:del w:id="240" w:author="Kadomura, Nanako" w:date="2020-10-16T10:08:00Z">
        <w:r w:rsidR="003536FC" w:rsidRPr="00EE3F1F" w:rsidDel="009F6251">
          <w:rPr>
            <w:rFonts w:eastAsiaTheme="minorHAnsi" w:hint="eastAsia"/>
          </w:rPr>
          <w:delText>するのである</w:delText>
        </w:r>
      </w:del>
      <w:r w:rsidR="003536FC" w:rsidRPr="00EE3F1F">
        <w:rPr>
          <w:rFonts w:eastAsiaTheme="minorHAnsi" w:hint="eastAsia"/>
        </w:rPr>
        <w:t>。</w:t>
      </w:r>
    </w:p>
    <w:p w14:paraId="1D576FAA" w14:textId="3E639045" w:rsidR="003536FC" w:rsidRPr="00EE3F1F" w:rsidRDefault="003536FC">
      <w:pPr>
        <w:spacing w:afterLines="50" w:after="180"/>
        <w:rPr>
          <w:rFonts w:eastAsiaTheme="minorHAnsi"/>
        </w:rPr>
        <w:pPrChange w:id="241" w:author="小椋 毅" w:date="2020-10-20T16:19:00Z">
          <w:pPr/>
        </w:pPrChange>
      </w:pPr>
    </w:p>
    <w:p w14:paraId="0CA273CC" w14:textId="092493A4" w:rsidR="003536FC" w:rsidRPr="00EE3F1F" w:rsidRDefault="003536FC">
      <w:pPr>
        <w:spacing w:afterLines="50" w:after="180"/>
        <w:rPr>
          <w:rFonts w:eastAsiaTheme="minorHAnsi"/>
        </w:rPr>
        <w:pPrChange w:id="242" w:author="小椋 毅" w:date="2020-10-20T16:19:00Z">
          <w:pPr/>
        </w:pPrChange>
      </w:pPr>
      <w:r w:rsidRPr="00EE3F1F">
        <w:rPr>
          <w:rFonts w:eastAsiaTheme="minorHAnsi" w:hint="eastAsia"/>
        </w:rPr>
        <w:t>検討を要する点</w:t>
      </w:r>
      <w:del w:id="243" w:author="Kadomura, Nanako" w:date="2020-10-16T10:08:00Z">
        <w:r w:rsidRPr="00EE3F1F" w:rsidDel="009F6251">
          <w:rPr>
            <w:rFonts w:eastAsiaTheme="minorHAnsi" w:hint="eastAsia"/>
          </w:rPr>
          <w:delText>がいくつかある</w:delText>
        </w:r>
      </w:del>
      <w:r w:rsidRPr="00EE3F1F">
        <w:rPr>
          <w:rFonts w:eastAsiaTheme="minorHAnsi" w:hint="eastAsia"/>
        </w:rPr>
        <w:t>：</w:t>
      </w:r>
    </w:p>
    <w:p w14:paraId="618D79C2" w14:textId="3699419C" w:rsidR="003536FC" w:rsidRPr="00EE3F1F" w:rsidRDefault="003536FC">
      <w:pPr>
        <w:pStyle w:val="a5"/>
        <w:numPr>
          <w:ilvl w:val="0"/>
          <w:numId w:val="2"/>
        </w:numPr>
        <w:spacing w:afterLines="50" w:after="180"/>
        <w:ind w:leftChars="0"/>
        <w:rPr>
          <w:rFonts w:eastAsiaTheme="minorHAnsi"/>
        </w:rPr>
        <w:pPrChange w:id="244" w:author="小椋 毅" w:date="2020-10-20T16:19:00Z">
          <w:pPr>
            <w:pStyle w:val="a5"/>
            <w:numPr>
              <w:numId w:val="2"/>
            </w:numPr>
            <w:ind w:leftChars="0" w:left="360" w:hanging="360"/>
          </w:pPr>
        </w:pPrChange>
      </w:pPr>
      <w:del w:id="245" w:author="小椋 毅" w:date="2020-10-15T19:38:00Z">
        <w:r w:rsidRPr="00EE3F1F" w:rsidDel="006A5A97">
          <w:rPr>
            <w:rFonts w:eastAsiaTheme="minorHAnsi" w:hint="eastAsia"/>
          </w:rPr>
          <w:delText>署名</w:delText>
        </w:r>
      </w:del>
      <w:ins w:id="246" w:author="小椋 毅" w:date="2020-10-15T19:38:00Z">
        <w:r w:rsidR="006A5A97" w:rsidRPr="00EE3F1F">
          <w:rPr>
            <w:rFonts w:eastAsiaTheme="minorHAnsi" w:hint="eastAsia"/>
          </w:rPr>
          <w:t>電子サイン</w:t>
        </w:r>
      </w:ins>
      <w:r w:rsidRPr="00EE3F1F">
        <w:rPr>
          <w:rFonts w:eastAsiaTheme="minorHAnsi" w:hint="eastAsia"/>
        </w:rPr>
        <w:t>された文書</w:t>
      </w:r>
      <w:ins w:id="247" w:author="Kadomura, Nanako" w:date="2020-10-16T10:09:00Z">
        <w:r w:rsidR="009F6251" w:rsidRPr="00EE3F1F">
          <w:rPr>
            <w:rFonts w:eastAsiaTheme="minorHAnsi" w:hint="eastAsia"/>
          </w:rPr>
          <w:t>に</w:t>
        </w:r>
      </w:ins>
      <w:del w:id="248" w:author="Kadomura, Nanako" w:date="2020-10-16T10:09:00Z">
        <w:r w:rsidRPr="00EE3F1F" w:rsidDel="009F6251">
          <w:rPr>
            <w:rFonts w:eastAsiaTheme="minorHAnsi" w:hint="eastAsia"/>
          </w:rPr>
          <w:delText>を</w:delText>
        </w:r>
      </w:del>
      <w:r w:rsidRPr="00EE3F1F">
        <w:rPr>
          <w:rFonts w:eastAsiaTheme="minorHAnsi" w:hint="eastAsia"/>
        </w:rPr>
        <w:t>体系的に</w:t>
      </w:r>
      <w:r w:rsidR="003A0A3E" w:rsidRPr="00EE3F1F">
        <w:rPr>
          <w:rFonts w:eastAsiaTheme="minorHAnsi" w:hint="eastAsia"/>
        </w:rPr>
        <w:t>アクセス</w:t>
      </w:r>
      <w:r w:rsidRPr="00EE3F1F">
        <w:rPr>
          <w:rFonts w:eastAsiaTheme="minorHAnsi" w:hint="eastAsia"/>
        </w:rPr>
        <w:t>できなければな</w:t>
      </w:r>
      <w:ins w:id="249" w:author="Kadomura, Nanako" w:date="2020-10-16T10:09:00Z">
        <w:r w:rsidR="009F6251" w:rsidRPr="00EE3F1F">
          <w:rPr>
            <w:rFonts w:eastAsiaTheme="minorHAnsi" w:hint="eastAsia"/>
          </w:rPr>
          <w:t>りません</w:t>
        </w:r>
      </w:ins>
      <w:del w:id="250" w:author="Kadomura, Nanako" w:date="2020-10-16T10:09:00Z">
        <w:r w:rsidRPr="00EE3F1F" w:rsidDel="009F6251">
          <w:rPr>
            <w:rFonts w:eastAsiaTheme="minorHAnsi" w:hint="eastAsia"/>
          </w:rPr>
          <w:delText>らない</w:delText>
        </w:r>
      </w:del>
      <w:r w:rsidRPr="00EE3F1F">
        <w:rPr>
          <w:rFonts w:eastAsiaTheme="minorHAnsi" w:hint="eastAsia"/>
        </w:rPr>
        <w:t>。これは、文書が</w:t>
      </w:r>
      <w:r w:rsidR="005A3161" w:rsidRPr="00EE3F1F">
        <w:rPr>
          <w:rFonts w:eastAsiaTheme="minorHAnsi" w:hint="eastAsia"/>
        </w:rPr>
        <w:t>少</w:t>
      </w:r>
      <w:r w:rsidR="005B5297" w:rsidRPr="00EE3F1F">
        <w:rPr>
          <w:rFonts w:eastAsiaTheme="minorHAnsi" w:hint="eastAsia"/>
        </w:rPr>
        <w:t>数の</w:t>
      </w:r>
      <w:del w:id="251" w:author="小椋 毅" w:date="2020-10-15T19:17:00Z">
        <w:r w:rsidR="005B5297" w:rsidRPr="00EE3F1F" w:rsidDel="00C613E7">
          <w:rPr>
            <w:rFonts w:eastAsiaTheme="minorHAnsi" w:hint="eastAsia"/>
          </w:rPr>
          <w:delText>レ</w:delText>
        </w:r>
      </w:del>
      <w:ins w:id="252" w:author="小椋 毅" w:date="2020-10-15T19:17:00Z">
        <w:r w:rsidR="00C613E7" w:rsidRPr="00EE3F1F">
          <w:rPr>
            <w:rFonts w:eastAsiaTheme="minorHAnsi" w:hint="eastAsia"/>
          </w:rPr>
          <w:t>リ</w:t>
        </w:r>
      </w:ins>
      <w:r w:rsidR="005B5297" w:rsidRPr="00EE3F1F">
        <w:rPr>
          <w:rFonts w:eastAsiaTheme="minorHAnsi" w:hint="eastAsia"/>
        </w:rPr>
        <w:t>ポジトリに保存され、収集システムのアクセスが可能となる場合にのみ実用可能で</w:t>
      </w:r>
      <w:ins w:id="253" w:author="Kadomura, Nanako" w:date="2020-10-16T10:09:00Z">
        <w:r w:rsidR="009F6251" w:rsidRPr="00EE3F1F">
          <w:rPr>
            <w:rFonts w:eastAsiaTheme="minorHAnsi" w:hint="eastAsia"/>
          </w:rPr>
          <w:t>す</w:t>
        </w:r>
      </w:ins>
      <w:del w:id="254" w:author="Kadomura, Nanako" w:date="2020-10-16T10:09:00Z">
        <w:r w:rsidR="005B5297" w:rsidRPr="00EE3F1F" w:rsidDel="009F6251">
          <w:rPr>
            <w:rFonts w:eastAsiaTheme="minorHAnsi" w:hint="eastAsia"/>
          </w:rPr>
          <w:delText>ある</w:delText>
        </w:r>
      </w:del>
      <w:r w:rsidR="005B5297" w:rsidRPr="00EE3F1F">
        <w:rPr>
          <w:rFonts w:eastAsiaTheme="minorHAnsi" w:hint="eastAsia"/>
        </w:rPr>
        <w:t>。</w:t>
      </w:r>
    </w:p>
    <w:p w14:paraId="19D02814" w14:textId="6475FE9B" w:rsidR="005B5297" w:rsidRPr="00EE3F1F" w:rsidRDefault="005B5297">
      <w:pPr>
        <w:pStyle w:val="a5"/>
        <w:numPr>
          <w:ilvl w:val="0"/>
          <w:numId w:val="2"/>
        </w:numPr>
        <w:spacing w:afterLines="50" w:after="180"/>
        <w:ind w:leftChars="0"/>
        <w:rPr>
          <w:rFonts w:eastAsiaTheme="minorHAnsi"/>
        </w:rPr>
        <w:pPrChange w:id="255" w:author="小椋 毅" w:date="2020-10-20T16:19:00Z">
          <w:pPr>
            <w:pStyle w:val="a5"/>
            <w:numPr>
              <w:numId w:val="2"/>
            </w:numPr>
            <w:ind w:leftChars="0" w:left="360" w:hanging="360"/>
          </w:pPr>
        </w:pPrChange>
      </w:pPr>
      <w:r w:rsidRPr="00EE3F1F">
        <w:rPr>
          <w:rFonts w:eastAsiaTheme="minorHAnsi" w:hint="eastAsia"/>
        </w:rPr>
        <w:t>FSSデータから</w:t>
      </w:r>
      <w:ins w:id="256" w:author="小椋 毅" w:date="2020-10-15T19:38:00Z">
        <w:r w:rsidR="006A5A97" w:rsidRPr="00EE3F1F">
          <w:rPr>
            <w:rFonts w:eastAsiaTheme="minorHAnsi" w:hint="eastAsia"/>
          </w:rPr>
          <w:t>電子</w:t>
        </w:r>
      </w:ins>
      <w:r w:rsidRPr="00EE3F1F">
        <w:rPr>
          <w:rFonts w:eastAsiaTheme="minorHAnsi" w:hint="eastAsia"/>
        </w:rPr>
        <w:t>サインの所有者を特定できなければな</w:t>
      </w:r>
      <w:ins w:id="257" w:author="Kadomura, Nanako" w:date="2020-10-16T10:09:00Z">
        <w:r w:rsidR="009F6251" w:rsidRPr="00EE3F1F">
          <w:rPr>
            <w:rFonts w:eastAsiaTheme="minorHAnsi" w:hint="eastAsia"/>
          </w:rPr>
          <w:t>りません</w:t>
        </w:r>
      </w:ins>
      <w:del w:id="258" w:author="Kadomura, Nanako" w:date="2020-10-16T10:09:00Z">
        <w:r w:rsidRPr="00EE3F1F" w:rsidDel="009F6251">
          <w:rPr>
            <w:rFonts w:eastAsiaTheme="minorHAnsi" w:hint="eastAsia"/>
          </w:rPr>
          <w:delText>らない</w:delText>
        </w:r>
      </w:del>
      <w:r w:rsidRPr="00EE3F1F">
        <w:rPr>
          <w:rFonts w:eastAsiaTheme="minorHAnsi" w:hint="eastAsia"/>
        </w:rPr>
        <w:t>。</w:t>
      </w:r>
      <w:ins w:id="259" w:author="小椋 毅" w:date="2020-10-15T19:38:00Z">
        <w:r w:rsidR="006A5A97" w:rsidRPr="00EE3F1F">
          <w:rPr>
            <w:rFonts w:eastAsiaTheme="minorHAnsi" w:hint="eastAsia"/>
          </w:rPr>
          <w:t>電子</w:t>
        </w:r>
      </w:ins>
      <w:r w:rsidRPr="00EE3F1F">
        <w:rPr>
          <w:rFonts w:eastAsiaTheme="minorHAnsi" w:hint="eastAsia"/>
        </w:rPr>
        <w:t>サインが取り込まれる際、その個人の氏名が提供される必要が</w:t>
      </w:r>
      <w:ins w:id="260" w:author="Kadomura, Nanako" w:date="2020-10-16T10:09:00Z">
        <w:r w:rsidR="009F6251" w:rsidRPr="00EE3F1F">
          <w:rPr>
            <w:rFonts w:eastAsiaTheme="minorHAnsi" w:hint="eastAsia"/>
          </w:rPr>
          <w:t>あります</w:t>
        </w:r>
      </w:ins>
      <w:del w:id="261" w:author="Kadomura, Nanako" w:date="2020-10-16T10:09:00Z">
        <w:r w:rsidRPr="00EE3F1F" w:rsidDel="009F6251">
          <w:rPr>
            <w:rFonts w:eastAsiaTheme="minorHAnsi" w:hint="eastAsia"/>
          </w:rPr>
          <w:delText>ある</w:delText>
        </w:r>
      </w:del>
      <w:r w:rsidRPr="00EE3F1F">
        <w:rPr>
          <w:rFonts w:eastAsiaTheme="minorHAnsi" w:hint="eastAsia"/>
        </w:rPr>
        <w:t>。自動署名システムでは、これは強制的である</w:t>
      </w:r>
      <w:r w:rsidR="00E16023" w:rsidRPr="00EE3F1F">
        <w:rPr>
          <w:rFonts w:eastAsiaTheme="minorHAnsi" w:hint="eastAsia"/>
        </w:rPr>
        <w:t>可能性が高い</w:t>
      </w:r>
      <w:ins w:id="262" w:author="Kadomura, Nanako" w:date="2020-10-16T10:09:00Z">
        <w:r w:rsidR="009F6251" w:rsidRPr="00EE3F1F">
          <w:rPr>
            <w:rFonts w:eastAsiaTheme="minorHAnsi" w:hint="eastAsia"/>
          </w:rPr>
          <w:t>です</w:t>
        </w:r>
      </w:ins>
      <w:r w:rsidR="00E16023" w:rsidRPr="00EE3F1F">
        <w:rPr>
          <w:rFonts w:eastAsiaTheme="minorHAnsi" w:hint="eastAsia"/>
        </w:rPr>
        <w:t>が</w:t>
      </w:r>
      <w:r w:rsidRPr="00EE3F1F">
        <w:rPr>
          <w:rFonts w:eastAsiaTheme="minorHAnsi" w:hint="eastAsia"/>
        </w:rPr>
        <w:t>、手書きプロセスで作成された文書については、数多くの例外が存在する可能性があ</w:t>
      </w:r>
      <w:ins w:id="263" w:author="Kadomura, Nanako" w:date="2020-10-16T10:09:00Z">
        <w:r w:rsidR="009F6251" w:rsidRPr="00EE3F1F">
          <w:rPr>
            <w:rFonts w:eastAsiaTheme="minorHAnsi" w:hint="eastAsia"/>
          </w:rPr>
          <w:t>ります</w:t>
        </w:r>
      </w:ins>
      <w:del w:id="264" w:author="Kadomura, Nanako" w:date="2020-10-16T10:09:00Z">
        <w:r w:rsidRPr="00EE3F1F" w:rsidDel="009F6251">
          <w:rPr>
            <w:rFonts w:eastAsiaTheme="minorHAnsi" w:hint="eastAsia"/>
          </w:rPr>
          <w:delText>る</w:delText>
        </w:r>
      </w:del>
      <w:r w:rsidRPr="00EE3F1F">
        <w:rPr>
          <w:rFonts w:eastAsiaTheme="minorHAnsi" w:hint="eastAsia"/>
        </w:rPr>
        <w:t>。</w:t>
      </w:r>
    </w:p>
    <w:p w14:paraId="0A74DA1D" w14:textId="683E34C2" w:rsidR="005B5297" w:rsidRPr="00EE3F1F" w:rsidDel="00AB7435" w:rsidRDefault="006A5A97">
      <w:pPr>
        <w:pStyle w:val="a5"/>
        <w:numPr>
          <w:ilvl w:val="0"/>
          <w:numId w:val="2"/>
        </w:numPr>
        <w:spacing w:afterLines="50" w:after="180"/>
        <w:ind w:leftChars="0"/>
        <w:rPr>
          <w:del w:id="265" w:author="小椋 毅" w:date="2020-10-20T16:19:00Z"/>
          <w:rFonts w:eastAsiaTheme="minorHAnsi"/>
        </w:rPr>
        <w:pPrChange w:id="266" w:author="小椋 毅" w:date="2020-10-20T16:19:00Z">
          <w:pPr>
            <w:pStyle w:val="a5"/>
            <w:numPr>
              <w:numId w:val="2"/>
            </w:numPr>
            <w:ind w:leftChars="0" w:left="360" w:hanging="360"/>
          </w:pPr>
        </w:pPrChange>
      </w:pPr>
      <w:ins w:id="267" w:author="小椋 毅" w:date="2020-10-15T19:38:00Z">
        <w:r w:rsidRPr="00EE3F1F">
          <w:rPr>
            <w:rFonts w:eastAsiaTheme="minorHAnsi" w:hint="eastAsia"/>
          </w:rPr>
          <w:t>電子</w:t>
        </w:r>
      </w:ins>
      <w:r w:rsidR="00362A20" w:rsidRPr="00EE3F1F">
        <w:rPr>
          <w:rFonts w:eastAsiaTheme="minorHAnsi" w:hint="eastAsia"/>
        </w:rPr>
        <w:t>サインが登録される順序が重要で</w:t>
      </w:r>
      <w:ins w:id="268" w:author="Kadomura, Nanako" w:date="2020-10-16T10:09:00Z">
        <w:r w:rsidR="009F6251" w:rsidRPr="00EE3F1F">
          <w:rPr>
            <w:rFonts w:eastAsiaTheme="minorHAnsi" w:hint="eastAsia"/>
          </w:rPr>
          <w:t>す</w:t>
        </w:r>
      </w:ins>
      <w:del w:id="269" w:author="Kadomura, Nanako" w:date="2020-10-16T10:09:00Z">
        <w:r w:rsidR="00362A20" w:rsidRPr="00EE3F1F" w:rsidDel="009F6251">
          <w:rPr>
            <w:rFonts w:eastAsiaTheme="minorHAnsi" w:hint="eastAsia"/>
          </w:rPr>
          <w:delText>ある</w:delText>
        </w:r>
      </w:del>
      <w:r w:rsidR="00362A20" w:rsidRPr="00EE3F1F">
        <w:rPr>
          <w:rFonts w:eastAsiaTheme="minorHAnsi" w:hint="eastAsia"/>
        </w:rPr>
        <w:t>。既にある</w:t>
      </w:r>
      <w:ins w:id="270" w:author="小椋 毅" w:date="2020-10-15T19:38:00Z">
        <w:r w:rsidRPr="00EE3F1F">
          <w:rPr>
            <w:rFonts w:eastAsiaTheme="minorHAnsi" w:hint="eastAsia"/>
          </w:rPr>
          <w:t>電子</w:t>
        </w:r>
      </w:ins>
      <w:r w:rsidR="00362A20" w:rsidRPr="00EE3F1F">
        <w:rPr>
          <w:rFonts w:eastAsiaTheme="minorHAnsi" w:hint="eastAsia"/>
        </w:rPr>
        <w:t>サインが特定され</w:t>
      </w:r>
      <w:r w:rsidR="0020681B" w:rsidRPr="00EE3F1F">
        <w:rPr>
          <w:rFonts w:eastAsiaTheme="minorHAnsi" w:hint="eastAsia"/>
        </w:rPr>
        <w:t>たら</w:t>
      </w:r>
      <w:r w:rsidR="00362A20" w:rsidRPr="00EE3F1F">
        <w:rPr>
          <w:rFonts w:eastAsiaTheme="minorHAnsi" w:hint="eastAsia"/>
        </w:rPr>
        <w:t>、それらは年代順に整理され</w:t>
      </w:r>
      <w:r w:rsidR="00E16023" w:rsidRPr="00EE3F1F">
        <w:rPr>
          <w:rFonts w:eastAsiaTheme="minorHAnsi" w:hint="eastAsia"/>
        </w:rPr>
        <w:t>た上で妥当な</w:t>
      </w:r>
      <w:ins w:id="271" w:author="小椋 毅" w:date="2020-10-15T19:39:00Z">
        <w:r w:rsidRPr="00EE3F1F">
          <w:rPr>
            <w:rFonts w:eastAsiaTheme="minorHAnsi" w:hint="eastAsia"/>
          </w:rPr>
          <w:t>電子</w:t>
        </w:r>
      </w:ins>
      <w:r w:rsidR="00362A20" w:rsidRPr="00EE3F1F">
        <w:rPr>
          <w:rFonts w:eastAsiaTheme="minorHAnsi" w:hint="eastAsia"/>
        </w:rPr>
        <w:t>サイン</w:t>
      </w:r>
      <w:r w:rsidR="002B0FA3" w:rsidRPr="00EE3F1F">
        <w:rPr>
          <w:rFonts w:eastAsiaTheme="minorHAnsi" w:hint="eastAsia"/>
        </w:rPr>
        <w:t>セット</w:t>
      </w:r>
      <w:r w:rsidR="00362A20" w:rsidRPr="00EE3F1F">
        <w:rPr>
          <w:rFonts w:eastAsiaTheme="minorHAnsi" w:hint="eastAsia"/>
        </w:rPr>
        <w:t>が選択され</w:t>
      </w:r>
      <w:r w:rsidR="00AC2556" w:rsidRPr="00EE3F1F">
        <w:rPr>
          <w:rFonts w:eastAsiaTheme="minorHAnsi" w:hint="eastAsia"/>
        </w:rPr>
        <w:t>るようにし</w:t>
      </w:r>
      <w:r w:rsidR="00E16023" w:rsidRPr="00EE3F1F">
        <w:rPr>
          <w:rFonts w:eastAsiaTheme="minorHAnsi" w:hint="eastAsia"/>
        </w:rPr>
        <w:t>、</w:t>
      </w:r>
      <w:del w:id="272" w:author="小椋 毅" w:date="2020-10-15T20:38:00Z">
        <w:r w:rsidR="0020681B" w:rsidRPr="00EE3F1F" w:rsidDel="006463B4">
          <w:rPr>
            <w:rFonts w:eastAsiaTheme="minorHAnsi" w:hint="eastAsia"/>
          </w:rPr>
          <w:delText>1回での</w:delText>
        </w:r>
      </w:del>
      <w:ins w:id="273" w:author="小椋 毅" w:date="2020-10-15T20:38:00Z">
        <w:r w:rsidR="006463B4" w:rsidRPr="00EE3F1F">
          <w:rPr>
            <w:rFonts w:eastAsiaTheme="minorHAnsi" w:hint="eastAsia"/>
          </w:rPr>
          <w:t>セッション</w:t>
        </w:r>
      </w:ins>
      <w:r w:rsidR="0020681B" w:rsidRPr="00EE3F1F">
        <w:rPr>
          <w:rFonts w:eastAsiaTheme="minorHAnsi" w:hint="eastAsia"/>
        </w:rPr>
        <w:t>登録</w:t>
      </w:r>
      <w:r w:rsidR="00AC2556" w:rsidRPr="00EE3F1F">
        <w:rPr>
          <w:rFonts w:eastAsiaTheme="minorHAnsi" w:hint="eastAsia"/>
        </w:rPr>
        <w:t>になるの</w:t>
      </w:r>
      <w:r w:rsidR="0020681B" w:rsidRPr="00EE3F1F">
        <w:rPr>
          <w:rFonts w:eastAsiaTheme="minorHAnsi" w:hint="eastAsia"/>
        </w:rPr>
        <w:t>を避けな</w:t>
      </w:r>
      <w:r w:rsidR="00E16023" w:rsidRPr="00EE3F1F">
        <w:rPr>
          <w:rFonts w:eastAsiaTheme="minorHAnsi" w:hint="eastAsia"/>
        </w:rPr>
        <w:t>け</w:t>
      </w:r>
      <w:r w:rsidR="0020681B" w:rsidRPr="00EE3F1F">
        <w:rPr>
          <w:rFonts w:eastAsiaTheme="minorHAnsi" w:hint="eastAsia"/>
        </w:rPr>
        <w:t>ればな</w:t>
      </w:r>
      <w:ins w:id="274" w:author="Kadomura, Nanako" w:date="2020-10-16T10:09:00Z">
        <w:r w:rsidR="009F6251" w:rsidRPr="00EE3F1F">
          <w:rPr>
            <w:rFonts w:eastAsiaTheme="minorHAnsi" w:hint="eastAsia"/>
          </w:rPr>
          <w:t>りません</w:t>
        </w:r>
      </w:ins>
      <w:del w:id="275" w:author="Kadomura, Nanako" w:date="2020-10-16T10:09:00Z">
        <w:r w:rsidR="0020681B" w:rsidRPr="00EE3F1F" w:rsidDel="009F6251">
          <w:rPr>
            <w:rFonts w:eastAsiaTheme="minorHAnsi" w:hint="eastAsia"/>
          </w:rPr>
          <w:delText>らない</w:delText>
        </w:r>
      </w:del>
      <w:r w:rsidR="0020681B" w:rsidRPr="00EE3F1F">
        <w:rPr>
          <w:rFonts w:eastAsiaTheme="minorHAnsi" w:hint="eastAsia"/>
        </w:rPr>
        <w:t>。</w:t>
      </w:r>
    </w:p>
    <w:p w14:paraId="4C520888" w14:textId="704239EE" w:rsidR="0020681B" w:rsidRPr="00AB7435" w:rsidRDefault="0020681B">
      <w:pPr>
        <w:pStyle w:val="a5"/>
        <w:numPr>
          <w:ilvl w:val="0"/>
          <w:numId w:val="2"/>
        </w:numPr>
        <w:spacing w:afterLines="50" w:after="180"/>
        <w:ind w:leftChars="0"/>
        <w:rPr>
          <w:rFonts w:eastAsiaTheme="minorHAnsi"/>
          <w:rPrChange w:id="276" w:author="小椋 毅" w:date="2020-10-20T16:19:00Z">
            <w:rPr/>
          </w:rPrChange>
        </w:rPr>
        <w:pPrChange w:id="277" w:author="小椋 毅" w:date="2020-10-20T16:19:00Z">
          <w:pPr/>
        </w:pPrChange>
      </w:pPr>
    </w:p>
    <w:p w14:paraId="37B54883" w14:textId="168C6975" w:rsidR="0020681B" w:rsidRPr="00EE3F1F" w:rsidDel="00AB7435" w:rsidRDefault="0020681B">
      <w:pPr>
        <w:spacing w:afterLines="50" w:after="180"/>
        <w:rPr>
          <w:del w:id="278" w:author="小椋 毅" w:date="2020-10-20T16:19:00Z"/>
          <w:rFonts w:eastAsiaTheme="minorHAnsi"/>
        </w:rPr>
        <w:pPrChange w:id="279" w:author="小椋 毅" w:date="2020-10-20T16:19:00Z">
          <w:pPr/>
        </w:pPrChange>
      </w:pPr>
      <w:r w:rsidRPr="00EE3F1F">
        <w:rPr>
          <w:rFonts w:eastAsiaTheme="minorHAnsi" w:hint="eastAsia"/>
        </w:rPr>
        <w:t>通常の業務活動の中で取り込まれる日々の</w:t>
      </w:r>
      <w:ins w:id="280" w:author="小椋 毅" w:date="2020-10-15T19:39:00Z">
        <w:r w:rsidR="006A5A97" w:rsidRPr="00EE3F1F">
          <w:rPr>
            <w:rFonts w:eastAsiaTheme="minorHAnsi" w:hint="eastAsia"/>
          </w:rPr>
          <w:t>電子</w:t>
        </w:r>
      </w:ins>
      <w:r w:rsidRPr="00EE3F1F">
        <w:rPr>
          <w:rFonts w:eastAsiaTheme="minorHAnsi" w:hint="eastAsia"/>
        </w:rPr>
        <w:t>サインは</w:t>
      </w:r>
      <w:ins w:id="281" w:author="小椋 毅" w:date="2020-10-15T19:18:00Z">
        <w:r w:rsidR="00C613E7" w:rsidRPr="00EE3F1F">
          <w:rPr>
            <w:rFonts w:eastAsiaTheme="minorHAnsi" w:hint="eastAsia"/>
          </w:rPr>
          <w:t>、</w:t>
        </w:r>
      </w:ins>
      <w:r w:rsidRPr="00EE3F1F">
        <w:rPr>
          <w:rFonts w:eastAsiaTheme="minorHAnsi" w:hint="eastAsia"/>
        </w:rPr>
        <w:t>検証</w:t>
      </w:r>
      <w:r w:rsidR="00AC2556" w:rsidRPr="00EE3F1F">
        <w:rPr>
          <w:rFonts w:eastAsiaTheme="minorHAnsi" w:hint="eastAsia"/>
        </w:rPr>
        <w:t>用に</w:t>
      </w:r>
      <w:r w:rsidRPr="00EE3F1F">
        <w:rPr>
          <w:rFonts w:eastAsiaTheme="minorHAnsi" w:hint="eastAsia"/>
        </w:rPr>
        <w:t>最も質の高いテンプレートをもたら</w:t>
      </w:r>
      <w:ins w:id="282" w:author="Kadomura, Nanako" w:date="2020-10-16T10:10:00Z">
        <w:r w:rsidR="009F6251" w:rsidRPr="00EE3F1F">
          <w:rPr>
            <w:rFonts w:eastAsiaTheme="minorHAnsi" w:hint="eastAsia"/>
          </w:rPr>
          <w:t>す</w:t>
        </w:r>
      </w:ins>
      <w:ins w:id="283" w:author="Kadomura, Nanako" w:date="2020-10-16T10:11:00Z">
        <w:r w:rsidR="009F6251" w:rsidRPr="00EE3F1F">
          <w:rPr>
            <w:rFonts w:eastAsiaTheme="minorHAnsi" w:hint="eastAsia"/>
          </w:rPr>
          <w:t>と思われます</w:t>
        </w:r>
      </w:ins>
      <w:del w:id="284" w:author="Kadomura, Nanako" w:date="2020-10-16T10:10:00Z">
        <w:r w:rsidRPr="00EE3F1F" w:rsidDel="009F6251">
          <w:rPr>
            <w:rFonts w:eastAsiaTheme="minorHAnsi" w:hint="eastAsia"/>
          </w:rPr>
          <w:delText>すものと思われ</w:delText>
        </w:r>
      </w:del>
      <w:del w:id="285" w:author="Kadomura, Nanako" w:date="2020-10-16T10:09:00Z">
        <w:r w:rsidRPr="00EE3F1F" w:rsidDel="009F6251">
          <w:rPr>
            <w:rFonts w:eastAsiaTheme="minorHAnsi" w:hint="eastAsia"/>
          </w:rPr>
          <w:delText>る</w:delText>
        </w:r>
      </w:del>
      <w:r w:rsidRPr="00EE3F1F">
        <w:rPr>
          <w:rFonts w:eastAsiaTheme="minorHAnsi" w:hint="eastAsia"/>
        </w:rPr>
        <w:t>。</w:t>
      </w:r>
    </w:p>
    <w:p w14:paraId="5DD4D8D7" w14:textId="498FA01F" w:rsidR="0020681B" w:rsidRPr="00EE3F1F" w:rsidRDefault="0020681B">
      <w:pPr>
        <w:spacing w:afterLines="50" w:after="180"/>
        <w:rPr>
          <w:rFonts w:eastAsiaTheme="minorHAnsi"/>
        </w:rPr>
        <w:pPrChange w:id="286" w:author="小椋 毅" w:date="2020-10-20T16:19:00Z">
          <w:pPr/>
        </w:pPrChange>
      </w:pPr>
    </w:p>
    <w:p w14:paraId="25FEB44F" w14:textId="2F80C633" w:rsidR="0020681B" w:rsidRPr="00EE3F1F" w:rsidRDefault="0020681B">
      <w:pPr>
        <w:pStyle w:val="1"/>
        <w:spacing w:beforeLines="50" w:before="180"/>
        <w:rPr>
          <w:rFonts w:asciiTheme="minorHAnsi" w:eastAsiaTheme="minorHAnsi" w:hAnsiTheme="minorHAnsi"/>
          <w:rPrChange w:id="287" w:author="小椋 毅" w:date="2020-10-15T20:39:00Z">
            <w:rPr>
              <w:b w:val="0"/>
              <w:bCs/>
            </w:rPr>
          </w:rPrChange>
        </w:rPr>
        <w:pPrChange w:id="288" w:author="小椋 毅" w:date="2020-10-20T16:19:00Z">
          <w:pPr>
            <w:pStyle w:val="1"/>
          </w:pPr>
        </w:pPrChange>
      </w:pPr>
      <w:r w:rsidRPr="00EE3F1F">
        <w:rPr>
          <w:rFonts w:asciiTheme="minorHAnsi" w:eastAsiaTheme="minorHAnsi" w:hAnsiTheme="minorHAnsi" w:hint="eastAsia"/>
          <w:rPrChange w:id="289" w:author="小椋 毅" w:date="2020-10-15T20:39:00Z">
            <w:rPr>
              <w:rFonts w:hint="eastAsia"/>
              <w:b w:val="0"/>
              <w:bCs/>
            </w:rPr>
          </w:rPrChange>
        </w:rPr>
        <w:t>単一基準による検証</w:t>
      </w:r>
    </w:p>
    <w:p w14:paraId="6428F895" w14:textId="12A518DD" w:rsidR="0020681B" w:rsidRPr="00EE3F1F" w:rsidDel="00AB7435" w:rsidRDefault="0020681B">
      <w:pPr>
        <w:spacing w:afterLines="50" w:after="180"/>
        <w:rPr>
          <w:del w:id="290" w:author="小椋 毅" w:date="2020-10-20T16:20:00Z"/>
          <w:rFonts w:eastAsiaTheme="minorHAnsi"/>
        </w:rPr>
        <w:pPrChange w:id="291" w:author="小椋 毅" w:date="2020-10-20T16:20:00Z">
          <w:pPr/>
        </w:pPrChange>
      </w:pPr>
      <w:r w:rsidRPr="00EE3F1F">
        <w:rPr>
          <w:rFonts w:eastAsiaTheme="minorHAnsi" w:hint="eastAsia"/>
        </w:rPr>
        <w:t>検証がスタートできるよう、テンプレートを登録するために十分な数の</w:t>
      </w:r>
      <w:ins w:id="292" w:author="小椋 毅" w:date="2020-10-15T19:39:00Z">
        <w:r w:rsidR="006A5A97" w:rsidRPr="00EE3F1F">
          <w:rPr>
            <w:rFonts w:eastAsiaTheme="minorHAnsi" w:hint="eastAsia"/>
          </w:rPr>
          <w:t>電子</w:t>
        </w:r>
      </w:ins>
      <w:r w:rsidRPr="00EE3F1F">
        <w:rPr>
          <w:rFonts w:eastAsiaTheme="minorHAnsi" w:hint="eastAsia"/>
        </w:rPr>
        <w:t>サインを収集するという問題は、すべてとは言わないまでも競合する検証用製品の大半が直面</w:t>
      </w:r>
      <w:ins w:id="293" w:author="Kadomura, Nanako" w:date="2020-10-16T10:11:00Z">
        <w:r w:rsidR="009F6251" w:rsidRPr="00EE3F1F">
          <w:rPr>
            <w:rFonts w:eastAsiaTheme="minorHAnsi" w:hint="eastAsia"/>
          </w:rPr>
          <w:t>しています</w:t>
        </w:r>
      </w:ins>
      <w:del w:id="294" w:author="Kadomura, Nanako" w:date="2020-10-16T10:11:00Z">
        <w:r w:rsidRPr="00EE3F1F" w:rsidDel="009F6251">
          <w:rPr>
            <w:rFonts w:eastAsiaTheme="minorHAnsi" w:hint="eastAsia"/>
          </w:rPr>
          <w:delText>する</w:delText>
        </w:r>
      </w:del>
      <w:r w:rsidRPr="00EE3F1F">
        <w:rPr>
          <w:rFonts w:eastAsiaTheme="minorHAnsi" w:hint="eastAsia"/>
        </w:rPr>
        <w:t>。SSVやDSVのSDK</w:t>
      </w:r>
      <w:r w:rsidR="00AC2556" w:rsidRPr="00EE3F1F">
        <w:rPr>
          <w:rFonts w:eastAsiaTheme="minorHAnsi" w:hint="eastAsia"/>
        </w:rPr>
        <w:t>が持つひとつの</w:t>
      </w:r>
      <w:r w:rsidRPr="00EE3F1F">
        <w:rPr>
          <w:rFonts w:eastAsiaTheme="minorHAnsi" w:hint="eastAsia"/>
        </w:rPr>
        <w:t>大きな長所は、これらが</w:t>
      </w:r>
      <w:r w:rsidR="00AC2556" w:rsidRPr="00EE3F1F">
        <w:rPr>
          <w:rFonts w:eastAsiaTheme="minorHAnsi" w:hint="eastAsia"/>
        </w:rPr>
        <w:t>たったひとつの</w:t>
      </w:r>
      <w:r w:rsidRPr="00EE3F1F">
        <w:rPr>
          <w:rFonts w:eastAsiaTheme="minorHAnsi" w:hint="eastAsia"/>
        </w:rPr>
        <w:t>基準サンプルのみで</w:t>
      </w:r>
      <w:ins w:id="295" w:author="小椋 毅" w:date="2020-10-15T19:39:00Z">
        <w:r w:rsidR="006A5A97" w:rsidRPr="00EE3F1F">
          <w:rPr>
            <w:rFonts w:eastAsiaTheme="minorHAnsi" w:hint="eastAsia"/>
          </w:rPr>
          <w:t>電子</w:t>
        </w:r>
      </w:ins>
      <w:r w:rsidRPr="00EE3F1F">
        <w:rPr>
          <w:rFonts w:eastAsiaTheme="minorHAnsi" w:hint="eastAsia"/>
        </w:rPr>
        <w:t>サインを検証できる</w:t>
      </w:r>
      <w:r w:rsidR="008A7571" w:rsidRPr="00EE3F1F">
        <w:rPr>
          <w:rFonts w:eastAsiaTheme="minorHAnsi" w:hint="eastAsia"/>
        </w:rPr>
        <w:t>点で</w:t>
      </w:r>
      <w:ins w:id="296" w:author="Kadomura, Nanako" w:date="2020-10-16T10:11:00Z">
        <w:r w:rsidR="009F6251" w:rsidRPr="00EE3F1F">
          <w:rPr>
            <w:rFonts w:eastAsiaTheme="minorHAnsi" w:hint="eastAsia"/>
          </w:rPr>
          <w:t>す</w:t>
        </w:r>
      </w:ins>
      <w:del w:id="297" w:author="Kadomura, Nanako" w:date="2020-10-16T10:11:00Z">
        <w:r w:rsidR="008A7571" w:rsidRPr="00EE3F1F" w:rsidDel="009F6251">
          <w:rPr>
            <w:rFonts w:eastAsiaTheme="minorHAnsi" w:hint="eastAsia"/>
          </w:rPr>
          <w:delText>ある</w:delText>
        </w:r>
      </w:del>
      <w:r w:rsidR="008A7571" w:rsidRPr="00EE3F1F">
        <w:rPr>
          <w:rFonts w:eastAsiaTheme="minorHAnsi" w:hint="eastAsia"/>
        </w:rPr>
        <w:t>。この特長により、とにかくビジネスプロセスへの影響を</w:t>
      </w:r>
      <w:r w:rsidR="003A0A3E" w:rsidRPr="00EE3F1F">
        <w:rPr>
          <w:rFonts w:eastAsiaTheme="minorHAnsi" w:hint="eastAsia"/>
        </w:rPr>
        <w:t>低減</w:t>
      </w:r>
      <w:r w:rsidR="008A7571" w:rsidRPr="00EE3F1F">
        <w:rPr>
          <w:rFonts w:eastAsiaTheme="minorHAnsi" w:hint="eastAsia"/>
        </w:rPr>
        <w:t>することから、ワコムはより正確なシステムを提供する競合他社を相手にビジネスで勝利することができてい</w:t>
      </w:r>
      <w:ins w:id="298" w:author="Kadomura, Nanako" w:date="2020-10-16T10:11:00Z">
        <w:r w:rsidR="009F6251" w:rsidRPr="00EE3F1F">
          <w:rPr>
            <w:rFonts w:eastAsiaTheme="minorHAnsi" w:hint="eastAsia"/>
          </w:rPr>
          <w:t>ます</w:t>
        </w:r>
      </w:ins>
      <w:del w:id="299" w:author="Kadomura, Nanako" w:date="2020-10-16T10:11:00Z">
        <w:r w:rsidR="008A7571" w:rsidRPr="00EE3F1F" w:rsidDel="009F6251">
          <w:rPr>
            <w:rFonts w:eastAsiaTheme="minorHAnsi" w:hint="eastAsia"/>
          </w:rPr>
          <w:delText>る</w:delText>
        </w:r>
      </w:del>
      <w:r w:rsidR="008A7571" w:rsidRPr="00EE3F1F">
        <w:rPr>
          <w:rFonts w:eastAsiaTheme="minorHAnsi" w:hint="eastAsia"/>
        </w:rPr>
        <w:t>。</w:t>
      </w:r>
    </w:p>
    <w:p w14:paraId="5E085E9F" w14:textId="0222F074" w:rsidR="008F5E3D" w:rsidRPr="00EE3F1F" w:rsidRDefault="008F5E3D">
      <w:pPr>
        <w:spacing w:afterLines="50" w:after="180"/>
        <w:rPr>
          <w:rFonts w:eastAsiaTheme="minorHAnsi"/>
        </w:rPr>
        <w:pPrChange w:id="300" w:author="小椋 毅" w:date="2020-10-20T16:20:00Z">
          <w:pPr/>
        </w:pPrChange>
      </w:pPr>
    </w:p>
    <w:p w14:paraId="116F3AD4" w14:textId="253A8EE9" w:rsidR="008F5E3D" w:rsidRPr="00EE3F1F" w:rsidDel="00AB7435" w:rsidRDefault="008F5E3D">
      <w:pPr>
        <w:spacing w:afterLines="50" w:after="180"/>
        <w:rPr>
          <w:del w:id="301" w:author="小椋 毅" w:date="2020-10-20T16:20:00Z"/>
          <w:rFonts w:eastAsiaTheme="minorHAnsi"/>
        </w:rPr>
        <w:pPrChange w:id="302" w:author="小椋 毅" w:date="2020-10-20T16:20:00Z">
          <w:pPr/>
        </w:pPrChange>
      </w:pPr>
      <w:r w:rsidRPr="00EE3F1F">
        <w:rPr>
          <w:rFonts w:eastAsiaTheme="minorHAnsi" w:hint="eastAsia"/>
        </w:rPr>
        <w:t>GSVは、GSV</w:t>
      </w:r>
      <w:del w:id="303" w:author="小椋 毅" w:date="2020-10-15T19:28:00Z">
        <w:r w:rsidRPr="00EE3F1F" w:rsidDel="0018690D">
          <w:rPr>
            <w:rFonts w:eastAsiaTheme="minorHAnsi" w:hint="eastAsia"/>
          </w:rPr>
          <w:delText>の</w:delText>
        </w:r>
      </w:del>
      <w:r w:rsidRPr="00EE3F1F">
        <w:rPr>
          <w:rFonts w:eastAsiaTheme="minorHAnsi" w:hint="eastAsia"/>
        </w:rPr>
        <w:t>コンポーネントにいずれも組み込まれているSSVやDSVとまったく同じように機能することができ</w:t>
      </w:r>
      <w:ins w:id="304" w:author="Kadomura, Nanako" w:date="2020-10-16T10:11:00Z">
        <w:r w:rsidR="009F6251" w:rsidRPr="00EE3F1F">
          <w:rPr>
            <w:rFonts w:eastAsiaTheme="minorHAnsi" w:hint="eastAsia"/>
          </w:rPr>
          <w:t>ます</w:t>
        </w:r>
      </w:ins>
      <w:del w:id="305" w:author="Kadomura, Nanako" w:date="2020-10-16T10:11:00Z">
        <w:r w:rsidRPr="00EE3F1F" w:rsidDel="009F6251">
          <w:rPr>
            <w:rFonts w:eastAsiaTheme="minorHAnsi" w:hint="eastAsia"/>
          </w:rPr>
          <w:delText>る</w:delText>
        </w:r>
      </w:del>
      <w:r w:rsidRPr="00EE3F1F">
        <w:rPr>
          <w:rFonts w:eastAsiaTheme="minorHAnsi" w:hint="eastAsia"/>
        </w:rPr>
        <w:t>。新しい</w:t>
      </w:r>
      <w:ins w:id="306" w:author="小椋 毅" w:date="2020-10-15T19:39:00Z">
        <w:r w:rsidR="006A5A97" w:rsidRPr="00EE3F1F">
          <w:rPr>
            <w:rFonts w:eastAsiaTheme="minorHAnsi" w:hint="eastAsia"/>
          </w:rPr>
          <w:t>電子</w:t>
        </w:r>
      </w:ins>
      <w:r w:rsidRPr="00EE3F1F">
        <w:rPr>
          <w:rFonts w:eastAsiaTheme="minorHAnsi" w:hint="eastAsia"/>
        </w:rPr>
        <w:t>サインを獲得するたび</w:t>
      </w:r>
      <w:ins w:id="307" w:author="小椋 毅" w:date="2020-10-15T19:19:00Z">
        <w:r w:rsidR="00C613E7" w:rsidRPr="00EE3F1F">
          <w:rPr>
            <w:rFonts w:eastAsiaTheme="minorHAnsi" w:hint="eastAsia"/>
          </w:rPr>
          <w:t>に</w:t>
        </w:r>
      </w:ins>
      <w:r w:rsidRPr="00EE3F1F">
        <w:rPr>
          <w:rFonts w:eastAsiaTheme="minorHAnsi" w:hint="eastAsia"/>
        </w:rPr>
        <w:t>、基準サンプルを用いて新しいテンプレートが作成され、その後新しい</w:t>
      </w:r>
      <w:ins w:id="308" w:author="小椋 毅" w:date="2020-10-15T19:39:00Z">
        <w:r w:rsidR="006A5A97" w:rsidRPr="00EE3F1F">
          <w:rPr>
            <w:rFonts w:eastAsiaTheme="minorHAnsi" w:hint="eastAsia"/>
          </w:rPr>
          <w:t>電子</w:t>
        </w:r>
      </w:ins>
      <w:r w:rsidRPr="00EE3F1F">
        <w:rPr>
          <w:rFonts w:eastAsiaTheme="minorHAnsi" w:hint="eastAsia"/>
        </w:rPr>
        <w:t>サインを検証するために用いられ</w:t>
      </w:r>
      <w:ins w:id="309" w:author="Kadomura, Nanako" w:date="2020-10-16T10:11:00Z">
        <w:r w:rsidR="009F6251" w:rsidRPr="00EE3F1F">
          <w:rPr>
            <w:rFonts w:eastAsiaTheme="minorHAnsi" w:hint="eastAsia"/>
          </w:rPr>
          <w:t>ます</w:t>
        </w:r>
      </w:ins>
      <w:del w:id="310" w:author="Kadomura, Nanako" w:date="2020-10-16T10:11:00Z">
        <w:r w:rsidRPr="00EE3F1F" w:rsidDel="009F6251">
          <w:rPr>
            <w:rFonts w:eastAsiaTheme="minorHAnsi" w:hint="eastAsia"/>
          </w:rPr>
          <w:delText>る</w:delText>
        </w:r>
      </w:del>
      <w:r w:rsidRPr="00EE3F1F">
        <w:rPr>
          <w:rFonts w:eastAsiaTheme="minorHAnsi" w:hint="eastAsia"/>
        </w:rPr>
        <w:t>。その結果を記録した後、テンプレートは破棄され</w:t>
      </w:r>
      <w:ins w:id="311" w:author="Kadomura, Nanako" w:date="2020-10-16T10:11:00Z">
        <w:r w:rsidR="009F6251" w:rsidRPr="00EE3F1F">
          <w:rPr>
            <w:rFonts w:eastAsiaTheme="minorHAnsi" w:hint="eastAsia"/>
          </w:rPr>
          <w:t>ます</w:t>
        </w:r>
      </w:ins>
      <w:del w:id="312" w:author="Kadomura, Nanako" w:date="2020-10-16T10:11:00Z">
        <w:r w:rsidRPr="00EE3F1F" w:rsidDel="009F6251">
          <w:rPr>
            <w:rFonts w:eastAsiaTheme="minorHAnsi" w:hint="eastAsia"/>
          </w:rPr>
          <w:delText>る</w:delText>
        </w:r>
      </w:del>
      <w:r w:rsidRPr="00EE3F1F">
        <w:rPr>
          <w:rFonts w:eastAsiaTheme="minorHAnsi" w:hint="eastAsia"/>
        </w:rPr>
        <w:t>。</w:t>
      </w:r>
    </w:p>
    <w:p w14:paraId="60BF7B39" w14:textId="2CE71CC4" w:rsidR="008F5E3D" w:rsidRPr="00EE3F1F" w:rsidRDefault="008F5E3D">
      <w:pPr>
        <w:spacing w:afterLines="50" w:after="180"/>
        <w:rPr>
          <w:rFonts w:eastAsiaTheme="minorHAnsi"/>
        </w:rPr>
        <w:pPrChange w:id="313" w:author="小椋 毅" w:date="2020-10-20T16:20:00Z">
          <w:pPr/>
        </w:pPrChange>
      </w:pPr>
    </w:p>
    <w:p w14:paraId="394743A0" w14:textId="148FC471" w:rsidR="008F5E3D" w:rsidRPr="00EE3F1F" w:rsidDel="00AB7435" w:rsidRDefault="008F5E3D">
      <w:pPr>
        <w:spacing w:afterLines="50" w:after="180"/>
        <w:rPr>
          <w:del w:id="314" w:author="小椋 毅" w:date="2020-10-20T16:20:00Z"/>
          <w:rFonts w:eastAsiaTheme="minorHAnsi"/>
        </w:rPr>
        <w:pPrChange w:id="315" w:author="小椋 毅" w:date="2020-10-20T16:20:00Z">
          <w:pPr/>
        </w:pPrChange>
      </w:pPr>
      <w:r w:rsidRPr="00EE3F1F">
        <w:rPr>
          <w:rFonts w:eastAsiaTheme="minorHAnsi" w:hint="eastAsia"/>
        </w:rPr>
        <w:t>企業にはこうした手法を用いるのに説得力のある理由が必要</w:t>
      </w:r>
      <w:ins w:id="316" w:author="Kadomura, Nanako" w:date="2020-10-16T10:12:00Z">
        <w:r w:rsidR="009F6251" w:rsidRPr="00EE3F1F">
          <w:rPr>
            <w:rFonts w:eastAsiaTheme="minorHAnsi" w:hint="eastAsia"/>
          </w:rPr>
          <w:t>です</w:t>
        </w:r>
      </w:ins>
      <w:del w:id="317" w:author="Kadomura, Nanako" w:date="2020-10-16T10:12:00Z">
        <w:r w:rsidRPr="00EE3F1F" w:rsidDel="009F6251">
          <w:rPr>
            <w:rFonts w:eastAsiaTheme="minorHAnsi" w:hint="eastAsia"/>
          </w:rPr>
          <w:delText>だろう</w:delText>
        </w:r>
      </w:del>
      <w:r w:rsidRPr="00EE3F1F">
        <w:rPr>
          <w:rFonts w:eastAsiaTheme="minorHAnsi" w:hint="eastAsia"/>
        </w:rPr>
        <w:t>。</w:t>
      </w:r>
      <w:ins w:id="318" w:author="小椋 毅" w:date="2020-10-15T19:40:00Z">
        <w:r w:rsidR="006A5A97" w:rsidRPr="00EE3F1F">
          <w:rPr>
            <w:rFonts w:eastAsiaTheme="minorHAnsi" w:hint="eastAsia"/>
          </w:rPr>
          <w:t>電子</w:t>
        </w:r>
      </w:ins>
      <w:r w:rsidRPr="00EE3F1F">
        <w:rPr>
          <w:rFonts w:eastAsiaTheme="minorHAnsi" w:hint="eastAsia"/>
        </w:rPr>
        <w:t>サインをFSSかまたは画像形式で保存できるどのようなシステムでも、とにかく簡単にテンプレートを保存することができ</w:t>
      </w:r>
      <w:ins w:id="319" w:author="Kadomura, Nanako" w:date="2020-10-16T10:12:00Z">
        <w:r w:rsidR="009F6251" w:rsidRPr="00EE3F1F">
          <w:rPr>
            <w:rFonts w:eastAsiaTheme="minorHAnsi" w:hint="eastAsia"/>
          </w:rPr>
          <w:t>ます</w:t>
        </w:r>
      </w:ins>
      <w:del w:id="320" w:author="Kadomura, Nanako" w:date="2020-10-16T10:12:00Z">
        <w:r w:rsidRPr="00EE3F1F" w:rsidDel="009F6251">
          <w:rPr>
            <w:rFonts w:eastAsiaTheme="minorHAnsi" w:hint="eastAsia"/>
          </w:rPr>
          <w:delText>る</w:delText>
        </w:r>
      </w:del>
      <w:r w:rsidRPr="00EE3F1F">
        <w:rPr>
          <w:rFonts w:eastAsiaTheme="minorHAnsi" w:hint="eastAsia"/>
        </w:rPr>
        <w:t>。テンプレートはFSSによる</w:t>
      </w:r>
      <w:ins w:id="321" w:author="小椋 毅" w:date="2020-10-15T19:40:00Z">
        <w:r w:rsidR="006A5A97" w:rsidRPr="00EE3F1F">
          <w:rPr>
            <w:rFonts w:eastAsiaTheme="minorHAnsi" w:hint="eastAsia"/>
          </w:rPr>
          <w:t>電子</w:t>
        </w:r>
      </w:ins>
      <w:r w:rsidRPr="00EE3F1F">
        <w:rPr>
          <w:rFonts w:eastAsiaTheme="minorHAnsi" w:hint="eastAsia"/>
        </w:rPr>
        <w:t>サイン自体</w:t>
      </w:r>
      <w:r w:rsidR="00C67F1D" w:rsidRPr="00EE3F1F">
        <w:rPr>
          <w:rFonts w:eastAsiaTheme="minorHAnsi" w:hint="eastAsia"/>
        </w:rPr>
        <w:t>程度</w:t>
      </w:r>
      <w:r w:rsidRPr="00EE3F1F">
        <w:rPr>
          <w:rFonts w:eastAsiaTheme="minorHAnsi" w:hint="eastAsia"/>
        </w:rPr>
        <w:t>のスペース</w:t>
      </w:r>
      <w:r w:rsidR="00C67F1D" w:rsidRPr="00EE3F1F">
        <w:rPr>
          <w:rFonts w:eastAsiaTheme="minorHAnsi" w:hint="eastAsia"/>
        </w:rPr>
        <w:t>しか</w:t>
      </w:r>
      <w:r w:rsidRPr="00EE3F1F">
        <w:rPr>
          <w:rFonts w:eastAsiaTheme="minorHAnsi" w:hint="eastAsia"/>
        </w:rPr>
        <w:t>取</w:t>
      </w:r>
      <w:ins w:id="322" w:author="Kadomura, Nanako" w:date="2020-10-16T10:12:00Z">
        <w:r w:rsidR="009F6251" w:rsidRPr="00EE3F1F">
          <w:rPr>
            <w:rFonts w:eastAsiaTheme="minorHAnsi" w:hint="eastAsia"/>
          </w:rPr>
          <w:t>りません</w:t>
        </w:r>
      </w:ins>
      <w:del w:id="323" w:author="Kadomura, Nanako" w:date="2020-10-16T10:12:00Z">
        <w:r w:rsidRPr="00EE3F1F" w:rsidDel="009F6251">
          <w:rPr>
            <w:rFonts w:eastAsiaTheme="minorHAnsi" w:hint="eastAsia"/>
          </w:rPr>
          <w:delText>らない</w:delText>
        </w:r>
      </w:del>
      <w:r w:rsidRPr="00EE3F1F">
        <w:rPr>
          <w:rFonts w:eastAsiaTheme="minorHAnsi" w:hint="eastAsia"/>
        </w:rPr>
        <w:t>。</w:t>
      </w:r>
      <w:r w:rsidR="00C67F1D" w:rsidRPr="00EE3F1F">
        <w:rPr>
          <w:rFonts w:eastAsiaTheme="minorHAnsi" w:hint="eastAsia"/>
        </w:rPr>
        <w:t>静的</w:t>
      </w:r>
      <w:ins w:id="324" w:author="小椋 毅" w:date="2020-10-15T19:40:00Z">
        <w:r w:rsidR="006A5A97" w:rsidRPr="00EE3F1F">
          <w:rPr>
            <w:rFonts w:eastAsiaTheme="minorHAnsi" w:hint="eastAsia"/>
          </w:rPr>
          <w:t>な電子サイン</w:t>
        </w:r>
      </w:ins>
      <w:r w:rsidR="00C67F1D" w:rsidRPr="00EE3F1F">
        <w:rPr>
          <w:rFonts w:eastAsiaTheme="minorHAnsi" w:hint="eastAsia"/>
        </w:rPr>
        <w:t>イメージについては、テンプレートはスキャンしたイメージよりも遙かに小さいことが多い</w:t>
      </w:r>
      <w:ins w:id="325" w:author="Kadomura, Nanako" w:date="2020-10-16T10:12:00Z">
        <w:r w:rsidR="009F6251" w:rsidRPr="00EE3F1F">
          <w:rPr>
            <w:rFonts w:eastAsiaTheme="minorHAnsi" w:hint="eastAsia"/>
          </w:rPr>
          <w:t>です</w:t>
        </w:r>
      </w:ins>
      <w:r w:rsidR="00C67F1D" w:rsidRPr="00EE3F1F">
        <w:rPr>
          <w:rFonts w:eastAsiaTheme="minorHAnsi" w:hint="eastAsia"/>
        </w:rPr>
        <w:t>。これは</w:t>
      </w:r>
      <w:ins w:id="326" w:author="小椋 毅" w:date="2020-10-15T19:41:00Z">
        <w:r w:rsidR="006A5A97" w:rsidRPr="00EE3F1F">
          <w:rPr>
            <w:rFonts w:eastAsiaTheme="minorHAnsi" w:hint="eastAsia"/>
          </w:rPr>
          <w:t>電子</w:t>
        </w:r>
      </w:ins>
      <w:r w:rsidR="00C67F1D" w:rsidRPr="00EE3F1F">
        <w:rPr>
          <w:rFonts w:eastAsiaTheme="minorHAnsi" w:hint="eastAsia"/>
        </w:rPr>
        <w:t>サインの形状が抽出されるがその画像は保存</w:t>
      </w:r>
      <w:r w:rsidR="00C67F1D" w:rsidRPr="00EE3F1F">
        <w:rPr>
          <w:rFonts w:eastAsiaTheme="minorHAnsi" w:hint="eastAsia"/>
        </w:rPr>
        <w:lastRenderedPageBreak/>
        <w:t>されないためで</w:t>
      </w:r>
      <w:ins w:id="327" w:author="Kadomura, Nanako" w:date="2020-10-16T10:12:00Z">
        <w:r w:rsidR="009F6251" w:rsidRPr="00EE3F1F">
          <w:rPr>
            <w:rFonts w:eastAsiaTheme="minorHAnsi" w:hint="eastAsia"/>
          </w:rPr>
          <w:t>す</w:t>
        </w:r>
      </w:ins>
      <w:del w:id="328" w:author="Kadomura, Nanako" w:date="2020-10-16T10:12:00Z">
        <w:r w:rsidR="00C67F1D" w:rsidRPr="00EE3F1F" w:rsidDel="009F6251">
          <w:rPr>
            <w:rFonts w:eastAsiaTheme="minorHAnsi" w:hint="eastAsia"/>
          </w:rPr>
          <w:delText>ある</w:delText>
        </w:r>
      </w:del>
      <w:r w:rsidR="00C67F1D" w:rsidRPr="00EE3F1F">
        <w:rPr>
          <w:rFonts w:eastAsiaTheme="minorHAnsi" w:hint="eastAsia"/>
        </w:rPr>
        <w:t>。</w:t>
      </w:r>
    </w:p>
    <w:p w14:paraId="002D241E" w14:textId="5ECF4746" w:rsidR="00C67F1D" w:rsidRPr="00EE3F1F" w:rsidRDefault="00C67F1D">
      <w:pPr>
        <w:spacing w:afterLines="50" w:after="180"/>
        <w:rPr>
          <w:rFonts w:eastAsiaTheme="minorHAnsi"/>
        </w:rPr>
        <w:pPrChange w:id="329" w:author="小椋 毅" w:date="2020-10-20T16:20:00Z">
          <w:pPr/>
        </w:pPrChange>
      </w:pPr>
    </w:p>
    <w:p w14:paraId="50EE20FF" w14:textId="6E7FAB2E" w:rsidR="00C67F1D" w:rsidRPr="00EE3F1F" w:rsidDel="00AB7435" w:rsidRDefault="00C67F1D">
      <w:pPr>
        <w:spacing w:afterLines="50" w:after="180"/>
        <w:rPr>
          <w:del w:id="330" w:author="小椋 毅" w:date="2020-10-20T16:20:00Z"/>
          <w:rFonts w:eastAsiaTheme="minorHAnsi"/>
        </w:rPr>
        <w:pPrChange w:id="331" w:author="小椋 毅" w:date="2020-10-20T16:20:00Z">
          <w:pPr/>
        </w:pPrChange>
      </w:pPr>
      <w:r w:rsidRPr="00EE3F1F">
        <w:rPr>
          <w:rFonts w:eastAsiaTheme="minorHAnsi" w:hint="eastAsia"/>
        </w:rPr>
        <w:t>テンプレートを保存する際に</w:t>
      </w:r>
      <w:r w:rsidR="00CA0686" w:rsidRPr="00EE3F1F">
        <w:rPr>
          <w:rFonts w:eastAsiaTheme="minorHAnsi" w:hint="eastAsia"/>
        </w:rPr>
        <w:t>オーバーヘッドがなく、よってシステムは</w:t>
      </w:r>
      <w:del w:id="332" w:author="小椋 毅" w:date="2020-10-15T20:47:00Z">
        <w:r w:rsidR="00CA0686" w:rsidRPr="00EE3F1F" w:rsidDel="00417FF0">
          <w:rPr>
            <w:rFonts w:eastAsiaTheme="minorHAnsi" w:hint="eastAsia"/>
          </w:rPr>
          <w:delText>順次</w:delText>
        </w:r>
      </w:del>
      <w:ins w:id="333" w:author="小椋 毅" w:date="2020-10-15T20:47:00Z">
        <w:r w:rsidR="00417FF0" w:rsidRPr="00EE3F1F">
          <w:rPr>
            <w:rFonts w:eastAsiaTheme="minorHAnsi" w:hint="eastAsia"/>
          </w:rPr>
          <w:t>プログレッシブ</w:t>
        </w:r>
      </w:ins>
      <w:r w:rsidR="00CA0686" w:rsidRPr="00EE3F1F">
        <w:rPr>
          <w:rFonts w:eastAsiaTheme="minorHAnsi" w:hint="eastAsia"/>
        </w:rPr>
        <w:t>登録の利点を自動的に得られ、最終的にはエラー率を改善することにな</w:t>
      </w:r>
      <w:ins w:id="334" w:author="Kadomura, Nanako" w:date="2020-10-16T10:12:00Z">
        <w:r w:rsidR="009F6251" w:rsidRPr="00EE3F1F">
          <w:rPr>
            <w:rFonts w:eastAsiaTheme="minorHAnsi" w:hint="eastAsia"/>
          </w:rPr>
          <w:t>ります</w:t>
        </w:r>
      </w:ins>
      <w:del w:id="335" w:author="Kadomura, Nanako" w:date="2020-10-16T10:12:00Z">
        <w:r w:rsidR="00CA0686" w:rsidRPr="00EE3F1F" w:rsidDel="009F6251">
          <w:rPr>
            <w:rFonts w:eastAsiaTheme="minorHAnsi" w:hint="eastAsia"/>
          </w:rPr>
          <w:delText>る</w:delText>
        </w:r>
      </w:del>
      <w:r w:rsidR="00CA0686" w:rsidRPr="00EE3F1F">
        <w:rPr>
          <w:rFonts w:eastAsiaTheme="minorHAnsi" w:hint="eastAsia"/>
        </w:rPr>
        <w:t>。</w:t>
      </w:r>
    </w:p>
    <w:p w14:paraId="496613D2" w14:textId="6C133F0C" w:rsidR="00CA0686" w:rsidRPr="00EE3F1F" w:rsidRDefault="00CA0686">
      <w:pPr>
        <w:spacing w:afterLines="50" w:after="180"/>
        <w:rPr>
          <w:rFonts w:eastAsiaTheme="minorHAnsi"/>
        </w:rPr>
        <w:pPrChange w:id="336" w:author="小椋 毅" w:date="2020-10-20T16:20:00Z">
          <w:pPr/>
        </w:pPrChange>
      </w:pPr>
    </w:p>
    <w:p w14:paraId="37F6A048" w14:textId="3FE0209D" w:rsidR="00CA0686" w:rsidRPr="00EE3F1F" w:rsidRDefault="00CA0686">
      <w:pPr>
        <w:pStyle w:val="1"/>
        <w:spacing w:beforeLines="50" w:before="180"/>
        <w:rPr>
          <w:rFonts w:asciiTheme="minorHAnsi" w:eastAsiaTheme="minorHAnsi" w:hAnsiTheme="minorHAnsi"/>
          <w:rPrChange w:id="337" w:author="小椋 毅" w:date="2020-10-15T20:39:00Z">
            <w:rPr>
              <w:b w:val="0"/>
              <w:bCs/>
            </w:rPr>
          </w:rPrChange>
        </w:rPr>
        <w:pPrChange w:id="338" w:author="小椋 毅" w:date="2020-10-20T16:20:00Z">
          <w:pPr>
            <w:pStyle w:val="1"/>
          </w:pPr>
        </w:pPrChange>
      </w:pPr>
      <w:r w:rsidRPr="00EE3F1F">
        <w:rPr>
          <w:rFonts w:asciiTheme="minorHAnsi" w:eastAsiaTheme="minorHAnsi" w:hAnsiTheme="minorHAnsi" w:hint="eastAsia"/>
          <w:rPrChange w:id="339" w:author="小椋 毅" w:date="2020-10-15T20:39:00Z">
            <w:rPr>
              <w:rFonts w:hint="eastAsia"/>
              <w:b w:val="0"/>
              <w:bCs/>
            </w:rPr>
          </w:rPrChange>
        </w:rPr>
        <w:t>紙ベースから電子サインへの</w:t>
      </w:r>
      <w:r w:rsidR="007147C9" w:rsidRPr="00EE3F1F">
        <w:rPr>
          <w:rFonts w:asciiTheme="minorHAnsi" w:eastAsiaTheme="minorHAnsi" w:hAnsiTheme="minorHAnsi" w:hint="eastAsia"/>
          <w:rPrChange w:id="340" w:author="小椋 毅" w:date="2020-10-15T20:39:00Z">
            <w:rPr>
              <w:rFonts w:hint="eastAsia"/>
              <w:b w:val="0"/>
              <w:bCs/>
            </w:rPr>
          </w:rPrChange>
        </w:rPr>
        <w:t>乗り換え</w:t>
      </w:r>
    </w:p>
    <w:p w14:paraId="14501076" w14:textId="591D9D92" w:rsidR="007147C9" w:rsidRPr="00EE3F1F" w:rsidDel="00AB7435" w:rsidRDefault="007147C9">
      <w:pPr>
        <w:spacing w:afterLines="50" w:after="180"/>
        <w:rPr>
          <w:del w:id="341" w:author="小椋 毅" w:date="2020-10-20T16:21:00Z"/>
          <w:rFonts w:eastAsiaTheme="minorHAnsi"/>
        </w:rPr>
        <w:pPrChange w:id="342" w:author="小椋 毅" w:date="2020-10-20T16:21:00Z">
          <w:pPr/>
        </w:pPrChange>
      </w:pPr>
      <w:r w:rsidRPr="00EE3F1F">
        <w:rPr>
          <w:rFonts w:eastAsiaTheme="minorHAnsi" w:hint="eastAsia"/>
        </w:rPr>
        <w:t>多くの組織、特に</w:t>
      </w:r>
      <w:del w:id="343" w:author="小椋 毅" w:date="2020-10-15T19:20:00Z">
        <w:r w:rsidRPr="00EE3F1F" w:rsidDel="00C613E7">
          <w:rPr>
            <w:rFonts w:eastAsiaTheme="minorHAnsi" w:hint="eastAsia"/>
          </w:rPr>
          <w:delText>銀行</w:delText>
        </w:r>
      </w:del>
      <w:ins w:id="344" w:author="小椋 毅" w:date="2020-10-15T19:20:00Z">
        <w:r w:rsidR="00C613E7" w:rsidRPr="00EE3F1F">
          <w:rPr>
            <w:rFonts w:eastAsiaTheme="minorHAnsi" w:hint="eastAsia"/>
          </w:rPr>
          <w:t>金融機関</w:t>
        </w:r>
      </w:ins>
      <w:r w:rsidRPr="00EE3F1F">
        <w:rPr>
          <w:rFonts w:eastAsiaTheme="minorHAnsi" w:hint="eastAsia"/>
        </w:rPr>
        <w:t>は</w:t>
      </w:r>
      <w:ins w:id="345" w:author="小椋 毅" w:date="2020-10-15T19:21:00Z">
        <w:r w:rsidR="00C613E7" w:rsidRPr="00EE3F1F">
          <w:rPr>
            <w:rFonts w:eastAsiaTheme="minorHAnsi" w:hint="eastAsia"/>
          </w:rPr>
          <w:t>、</w:t>
        </w:r>
      </w:ins>
      <w:r w:rsidRPr="00EE3F1F">
        <w:rPr>
          <w:rFonts w:eastAsiaTheme="minorHAnsi" w:hint="eastAsia"/>
        </w:rPr>
        <w:t>各顧客に対し、視覚での検証用にひとつだけ基準サインをスキャンして保存してい</w:t>
      </w:r>
      <w:ins w:id="346" w:author="Kadomura, Nanako" w:date="2020-10-16T10:12:00Z">
        <w:r w:rsidR="009F6251" w:rsidRPr="00EE3F1F">
          <w:rPr>
            <w:rFonts w:eastAsiaTheme="minorHAnsi" w:hint="eastAsia"/>
          </w:rPr>
          <w:t>ます</w:t>
        </w:r>
      </w:ins>
      <w:del w:id="347" w:author="Kadomura, Nanako" w:date="2020-10-16T10:12:00Z">
        <w:r w:rsidRPr="00EE3F1F" w:rsidDel="009F6251">
          <w:rPr>
            <w:rFonts w:eastAsiaTheme="minorHAnsi" w:hint="eastAsia"/>
          </w:rPr>
          <w:delText>る</w:delText>
        </w:r>
      </w:del>
      <w:r w:rsidRPr="00EE3F1F">
        <w:rPr>
          <w:rFonts w:eastAsiaTheme="minorHAnsi" w:hint="eastAsia"/>
        </w:rPr>
        <w:t>。</w:t>
      </w:r>
      <w:r w:rsidR="001704D9" w:rsidRPr="00EE3F1F">
        <w:rPr>
          <w:rFonts w:eastAsiaTheme="minorHAnsi" w:hint="eastAsia"/>
        </w:rPr>
        <w:t>GSVは企業がこの情報を廃棄することなく、電子サインの使用を開始することができる乗り換えの道筋をもたらしてくれ</w:t>
      </w:r>
      <w:ins w:id="348" w:author="Kadomura, Nanako" w:date="2020-10-16T10:12:00Z">
        <w:r w:rsidR="009F6251" w:rsidRPr="00EE3F1F">
          <w:rPr>
            <w:rFonts w:eastAsiaTheme="minorHAnsi" w:hint="eastAsia"/>
          </w:rPr>
          <w:t>ます</w:t>
        </w:r>
      </w:ins>
      <w:del w:id="349" w:author="Kadomura, Nanako" w:date="2020-10-16T10:12:00Z">
        <w:r w:rsidR="001704D9" w:rsidRPr="00EE3F1F" w:rsidDel="009F6251">
          <w:rPr>
            <w:rFonts w:eastAsiaTheme="minorHAnsi" w:hint="eastAsia"/>
          </w:rPr>
          <w:delText>る</w:delText>
        </w:r>
      </w:del>
      <w:r w:rsidR="001704D9" w:rsidRPr="00EE3F1F">
        <w:rPr>
          <w:rFonts w:eastAsiaTheme="minorHAnsi" w:hint="eastAsia"/>
        </w:rPr>
        <w:t>。これはGSVが静的および動的</w:t>
      </w:r>
      <w:ins w:id="350" w:author="小椋 毅" w:date="2020-10-15T19:30:00Z">
        <w:r w:rsidR="0018690D" w:rsidRPr="00EE3F1F">
          <w:rPr>
            <w:rFonts w:eastAsiaTheme="minorHAnsi" w:hint="eastAsia"/>
          </w:rPr>
          <w:t>サイン</w:t>
        </w:r>
      </w:ins>
      <w:r w:rsidR="001704D9" w:rsidRPr="00EE3F1F">
        <w:rPr>
          <w:rFonts w:eastAsiaTheme="minorHAnsi" w:hint="eastAsia"/>
        </w:rPr>
        <w:t>データを検証するのに加え、異なるタイプの</w:t>
      </w:r>
      <w:ins w:id="351" w:author="小椋 毅" w:date="2020-10-15T19:41:00Z">
        <w:r w:rsidR="006A5A97" w:rsidRPr="00EE3F1F">
          <w:rPr>
            <w:rFonts w:eastAsiaTheme="minorHAnsi" w:hint="eastAsia"/>
          </w:rPr>
          <w:t>電子</w:t>
        </w:r>
      </w:ins>
      <w:r w:rsidR="001704D9" w:rsidRPr="00EE3F1F">
        <w:rPr>
          <w:rFonts w:eastAsiaTheme="minorHAnsi" w:hint="eastAsia"/>
        </w:rPr>
        <w:t>サインを比較することができる</w:t>
      </w:r>
      <w:ins w:id="352" w:author="Kadomura, Nanako" w:date="2020-10-16T10:13:00Z">
        <w:r w:rsidR="009F6251" w:rsidRPr="00EE3F1F">
          <w:rPr>
            <w:rFonts w:eastAsiaTheme="minorHAnsi" w:hint="eastAsia"/>
          </w:rPr>
          <w:t>ためです</w:t>
        </w:r>
      </w:ins>
      <w:del w:id="353" w:author="Kadomura, Nanako" w:date="2020-10-16T10:13:00Z">
        <w:r w:rsidR="001704D9" w:rsidRPr="00EE3F1F" w:rsidDel="009F6251">
          <w:rPr>
            <w:rFonts w:eastAsiaTheme="minorHAnsi" w:hint="eastAsia"/>
          </w:rPr>
          <w:delText>からだ</w:delText>
        </w:r>
      </w:del>
      <w:r w:rsidR="001704D9" w:rsidRPr="00EE3F1F">
        <w:rPr>
          <w:rFonts w:eastAsiaTheme="minorHAnsi" w:hint="eastAsia"/>
        </w:rPr>
        <w:t>。このワークフローは次の</w:t>
      </w:r>
      <w:r w:rsidR="00831BE4" w:rsidRPr="00EE3F1F">
        <w:rPr>
          <w:rFonts w:eastAsiaTheme="minorHAnsi" w:hint="eastAsia"/>
        </w:rPr>
        <w:t>とお</w:t>
      </w:r>
      <w:r w:rsidR="001704D9" w:rsidRPr="00EE3F1F">
        <w:rPr>
          <w:rFonts w:eastAsiaTheme="minorHAnsi" w:hint="eastAsia"/>
        </w:rPr>
        <w:t>りで</w:t>
      </w:r>
      <w:ins w:id="354" w:author="Kadomura, Nanako" w:date="2020-10-16T10:13:00Z">
        <w:r w:rsidR="009F6251" w:rsidRPr="00EE3F1F">
          <w:rPr>
            <w:rFonts w:eastAsiaTheme="minorHAnsi" w:hint="eastAsia"/>
          </w:rPr>
          <w:t>す</w:t>
        </w:r>
      </w:ins>
      <w:del w:id="355" w:author="Kadomura, Nanako" w:date="2020-10-16T10:13:00Z">
        <w:r w:rsidR="001704D9" w:rsidRPr="00EE3F1F" w:rsidDel="009F6251">
          <w:rPr>
            <w:rFonts w:eastAsiaTheme="minorHAnsi" w:hint="eastAsia"/>
          </w:rPr>
          <w:delText>ある</w:delText>
        </w:r>
      </w:del>
      <w:r w:rsidR="001704D9" w:rsidRPr="00EE3F1F">
        <w:rPr>
          <w:rFonts w:eastAsiaTheme="minorHAnsi" w:hint="eastAsia"/>
        </w:rPr>
        <w:t>：</w:t>
      </w:r>
    </w:p>
    <w:p w14:paraId="7F237A12" w14:textId="0F0EF11D" w:rsidR="001704D9" w:rsidRPr="00EE3F1F" w:rsidRDefault="001704D9">
      <w:pPr>
        <w:spacing w:afterLines="50" w:after="180"/>
        <w:rPr>
          <w:rFonts w:eastAsiaTheme="minorHAnsi"/>
        </w:rPr>
        <w:pPrChange w:id="356" w:author="小椋 毅" w:date="2020-10-20T16:21:00Z">
          <w:pPr/>
        </w:pPrChange>
      </w:pPr>
    </w:p>
    <w:p w14:paraId="4B44A0A7" w14:textId="6F67EB5C" w:rsidR="001704D9" w:rsidRPr="00EE3F1F" w:rsidRDefault="001704D9">
      <w:pPr>
        <w:pStyle w:val="a5"/>
        <w:numPr>
          <w:ilvl w:val="0"/>
          <w:numId w:val="3"/>
        </w:numPr>
        <w:spacing w:afterLines="50" w:after="180"/>
        <w:ind w:leftChars="0"/>
        <w:rPr>
          <w:rFonts w:eastAsiaTheme="minorHAnsi"/>
        </w:rPr>
        <w:pPrChange w:id="357" w:author="小椋 毅" w:date="2020-10-20T16:21:00Z">
          <w:pPr>
            <w:pStyle w:val="a5"/>
            <w:numPr>
              <w:numId w:val="3"/>
            </w:numPr>
            <w:ind w:leftChars="0" w:left="360" w:hanging="360"/>
          </w:pPr>
        </w:pPrChange>
      </w:pPr>
      <w:del w:id="358" w:author="小椋 毅" w:date="2020-10-15T19:21:00Z">
        <w:r w:rsidRPr="00EE3F1F" w:rsidDel="00C613E7">
          <w:rPr>
            <w:rFonts w:eastAsiaTheme="minorHAnsi" w:hint="eastAsia"/>
          </w:rPr>
          <w:delText>銀行</w:delText>
        </w:r>
      </w:del>
      <w:ins w:id="359" w:author="小椋 毅" w:date="2020-10-15T19:21:00Z">
        <w:r w:rsidR="00C613E7" w:rsidRPr="00EE3F1F">
          <w:rPr>
            <w:rFonts w:eastAsiaTheme="minorHAnsi" w:hint="eastAsia"/>
          </w:rPr>
          <w:t>金融機関</w:t>
        </w:r>
      </w:ins>
      <w:r w:rsidRPr="00EE3F1F">
        <w:rPr>
          <w:rFonts w:eastAsiaTheme="minorHAnsi" w:hint="eastAsia"/>
        </w:rPr>
        <w:t>は顧客が電子的にサインできる署名装置を導入</w:t>
      </w:r>
      <w:ins w:id="360" w:author="Kadomura, Nanako" w:date="2020-10-16T10:13:00Z">
        <w:r w:rsidR="009F6251" w:rsidRPr="00EE3F1F">
          <w:rPr>
            <w:rFonts w:eastAsiaTheme="minorHAnsi" w:hint="eastAsia"/>
          </w:rPr>
          <w:t>します</w:t>
        </w:r>
      </w:ins>
      <w:del w:id="361" w:author="Kadomura, Nanako" w:date="2020-10-16T10:13:00Z">
        <w:r w:rsidRPr="00EE3F1F" w:rsidDel="009F6251">
          <w:rPr>
            <w:rFonts w:eastAsiaTheme="minorHAnsi" w:hint="eastAsia"/>
          </w:rPr>
          <w:delText>する</w:delText>
        </w:r>
      </w:del>
      <w:r w:rsidRPr="00EE3F1F">
        <w:rPr>
          <w:rFonts w:eastAsiaTheme="minorHAnsi" w:hint="eastAsia"/>
        </w:rPr>
        <w:t>。</w:t>
      </w:r>
    </w:p>
    <w:p w14:paraId="2DD6AE88" w14:textId="15612014" w:rsidR="001704D9" w:rsidRPr="00EE3F1F" w:rsidRDefault="00F26FE9">
      <w:pPr>
        <w:pStyle w:val="a5"/>
        <w:numPr>
          <w:ilvl w:val="0"/>
          <w:numId w:val="3"/>
        </w:numPr>
        <w:spacing w:afterLines="50" w:after="180"/>
        <w:ind w:leftChars="0"/>
        <w:rPr>
          <w:rFonts w:eastAsiaTheme="minorHAnsi"/>
        </w:rPr>
        <w:pPrChange w:id="362" w:author="小椋 毅" w:date="2020-10-20T16:21:00Z">
          <w:pPr>
            <w:pStyle w:val="a5"/>
            <w:numPr>
              <w:numId w:val="3"/>
            </w:numPr>
            <w:ind w:leftChars="0" w:left="360" w:hanging="360"/>
          </w:pPr>
        </w:pPrChange>
      </w:pPr>
      <w:r w:rsidRPr="00EE3F1F">
        <w:rPr>
          <w:rFonts w:eastAsiaTheme="minorHAnsi" w:hint="eastAsia"/>
        </w:rPr>
        <w:t>顧客が電子</w:t>
      </w:r>
      <w:ins w:id="363" w:author="小椋 毅" w:date="2020-10-15T19:21:00Z">
        <w:r w:rsidR="008A6220" w:rsidRPr="00EE3F1F">
          <w:rPr>
            <w:rFonts w:eastAsiaTheme="minorHAnsi" w:hint="eastAsia"/>
          </w:rPr>
          <w:t>サイン</w:t>
        </w:r>
      </w:ins>
      <w:r w:rsidRPr="00EE3F1F">
        <w:rPr>
          <w:rFonts w:eastAsiaTheme="minorHAnsi" w:hint="eastAsia"/>
        </w:rPr>
        <w:t>システムを初めて使用すると、テンプレートが作成され、静的基準サインで初期設定され</w:t>
      </w:r>
      <w:ins w:id="364" w:author="Kadomura, Nanako" w:date="2020-10-16T10:13:00Z">
        <w:r w:rsidR="009F6251" w:rsidRPr="00EE3F1F">
          <w:rPr>
            <w:rFonts w:eastAsiaTheme="minorHAnsi" w:hint="eastAsia"/>
          </w:rPr>
          <w:t>ます</w:t>
        </w:r>
      </w:ins>
      <w:del w:id="365" w:author="Kadomura, Nanako" w:date="2020-10-16T10:13:00Z">
        <w:r w:rsidRPr="00EE3F1F" w:rsidDel="009F6251">
          <w:rPr>
            <w:rFonts w:eastAsiaTheme="minorHAnsi" w:hint="eastAsia"/>
          </w:rPr>
          <w:delText>る</w:delText>
        </w:r>
      </w:del>
      <w:r w:rsidRPr="00EE3F1F">
        <w:rPr>
          <w:rFonts w:eastAsiaTheme="minorHAnsi" w:hint="eastAsia"/>
        </w:rPr>
        <w:t>。その後新たな電子サインはこれに比較して検証され、</w:t>
      </w:r>
      <w:r w:rsidR="002433AB" w:rsidRPr="00EE3F1F">
        <w:rPr>
          <w:rFonts w:eastAsiaTheme="minorHAnsi" w:hint="eastAsia"/>
        </w:rPr>
        <w:t>更新されたテンプレートが顧客情報とともに保存され</w:t>
      </w:r>
      <w:ins w:id="366" w:author="Kadomura, Nanako" w:date="2020-10-16T10:13:00Z">
        <w:r w:rsidR="009F6251" w:rsidRPr="00EE3F1F">
          <w:rPr>
            <w:rFonts w:eastAsiaTheme="minorHAnsi" w:hint="eastAsia"/>
          </w:rPr>
          <w:t>ます</w:t>
        </w:r>
      </w:ins>
      <w:del w:id="367" w:author="Kadomura, Nanako" w:date="2020-10-16T10:13:00Z">
        <w:r w:rsidR="002433AB" w:rsidRPr="00EE3F1F" w:rsidDel="009F6251">
          <w:rPr>
            <w:rFonts w:eastAsiaTheme="minorHAnsi" w:hint="eastAsia"/>
          </w:rPr>
          <w:delText>る</w:delText>
        </w:r>
      </w:del>
      <w:r w:rsidR="002433AB" w:rsidRPr="00EE3F1F">
        <w:rPr>
          <w:rFonts w:eastAsiaTheme="minorHAnsi" w:hint="eastAsia"/>
        </w:rPr>
        <w:t>。</w:t>
      </w:r>
    </w:p>
    <w:p w14:paraId="0D537E33" w14:textId="2DDCE4C4" w:rsidR="002433AB" w:rsidRPr="00EE3F1F" w:rsidRDefault="002433AB">
      <w:pPr>
        <w:pStyle w:val="a5"/>
        <w:numPr>
          <w:ilvl w:val="0"/>
          <w:numId w:val="3"/>
        </w:numPr>
        <w:spacing w:afterLines="50" w:after="180"/>
        <w:ind w:leftChars="0"/>
        <w:rPr>
          <w:rFonts w:eastAsiaTheme="minorHAnsi"/>
        </w:rPr>
        <w:pPrChange w:id="368" w:author="小椋 毅" w:date="2020-10-20T16:21:00Z">
          <w:pPr>
            <w:pStyle w:val="a5"/>
            <w:numPr>
              <w:numId w:val="3"/>
            </w:numPr>
            <w:ind w:leftChars="0" w:left="360" w:hanging="360"/>
          </w:pPr>
        </w:pPrChange>
      </w:pPr>
      <w:r w:rsidRPr="00EE3F1F">
        <w:rPr>
          <w:rFonts w:eastAsiaTheme="minorHAnsi" w:hint="eastAsia"/>
        </w:rPr>
        <w:t>2度目にこの顧客が電子的にサインすると、テンプレートが検索され、GSVを用いて新たなサインを以前の電子</w:t>
      </w:r>
      <w:ins w:id="369" w:author="小椋 毅" w:date="2020-10-15T19:22:00Z">
        <w:r w:rsidR="008A6220" w:rsidRPr="00EE3F1F">
          <w:rPr>
            <w:rFonts w:eastAsiaTheme="minorHAnsi" w:hint="eastAsia"/>
          </w:rPr>
          <w:t>サイン</w:t>
        </w:r>
      </w:ins>
      <w:r w:rsidRPr="00EE3F1F">
        <w:rPr>
          <w:rFonts w:eastAsiaTheme="minorHAnsi" w:hint="eastAsia"/>
        </w:rPr>
        <w:t>サンプルと比較し検証</w:t>
      </w:r>
      <w:ins w:id="370" w:author="Kadomura, Nanako" w:date="2020-10-16T10:13:00Z">
        <w:r w:rsidR="009F6251" w:rsidRPr="00EE3F1F">
          <w:rPr>
            <w:rFonts w:eastAsiaTheme="minorHAnsi" w:hint="eastAsia"/>
          </w:rPr>
          <w:t>します</w:t>
        </w:r>
      </w:ins>
      <w:del w:id="371" w:author="Kadomura, Nanako" w:date="2020-10-16T10:13:00Z">
        <w:r w:rsidRPr="00EE3F1F" w:rsidDel="009F6251">
          <w:rPr>
            <w:rFonts w:eastAsiaTheme="minorHAnsi" w:hint="eastAsia"/>
          </w:rPr>
          <w:delText>する</w:delText>
        </w:r>
      </w:del>
      <w:r w:rsidRPr="00EE3F1F">
        <w:rPr>
          <w:rFonts w:eastAsiaTheme="minorHAnsi" w:hint="eastAsia"/>
        </w:rPr>
        <w:t>。</w:t>
      </w:r>
    </w:p>
    <w:p w14:paraId="7A6B4C88" w14:textId="48113AAC" w:rsidR="002433AB" w:rsidRPr="00EE3F1F" w:rsidRDefault="002433AB">
      <w:pPr>
        <w:pStyle w:val="a5"/>
        <w:numPr>
          <w:ilvl w:val="0"/>
          <w:numId w:val="3"/>
        </w:numPr>
        <w:spacing w:afterLines="50" w:after="180"/>
        <w:ind w:leftChars="0"/>
        <w:rPr>
          <w:rFonts w:eastAsiaTheme="minorHAnsi"/>
        </w:rPr>
        <w:pPrChange w:id="372" w:author="小椋 毅" w:date="2020-10-20T16:21:00Z">
          <w:pPr>
            <w:pStyle w:val="a5"/>
            <w:numPr>
              <w:numId w:val="3"/>
            </w:numPr>
            <w:ind w:leftChars="0" w:left="360" w:hanging="360"/>
          </w:pPr>
        </w:pPrChange>
      </w:pPr>
      <w:del w:id="373" w:author="小椋 毅" w:date="2020-10-15T20:38:00Z">
        <w:r w:rsidRPr="00EE3F1F" w:rsidDel="006463B4">
          <w:rPr>
            <w:rFonts w:eastAsiaTheme="minorHAnsi" w:hint="eastAsia"/>
          </w:rPr>
          <w:delText>順次</w:delText>
        </w:r>
      </w:del>
      <w:ins w:id="374" w:author="小椋 毅" w:date="2020-10-15T20:38:00Z">
        <w:r w:rsidR="006463B4" w:rsidRPr="00EE3F1F">
          <w:rPr>
            <w:rFonts w:eastAsiaTheme="minorHAnsi" w:hint="eastAsia"/>
          </w:rPr>
          <w:t>プログレッシブ</w:t>
        </w:r>
      </w:ins>
      <w:r w:rsidRPr="00EE3F1F">
        <w:rPr>
          <w:rFonts w:eastAsiaTheme="minorHAnsi" w:hint="eastAsia"/>
        </w:rPr>
        <w:t>登録または</w:t>
      </w:r>
      <w:del w:id="375" w:author="小椋 毅" w:date="2020-10-15T20:38:00Z">
        <w:r w:rsidRPr="00EE3F1F" w:rsidDel="006463B4">
          <w:rPr>
            <w:rFonts w:eastAsiaTheme="minorHAnsi" w:hint="eastAsia"/>
          </w:rPr>
          <w:delText>1回での</w:delText>
        </w:r>
      </w:del>
      <w:ins w:id="376" w:author="小椋 毅" w:date="2020-10-15T20:38:00Z">
        <w:r w:rsidR="006463B4" w:rsidRPr="00EE3F1F">
          <w:rPr>
            <w:rFonts w:eastAsiaTheme="minorHAnsi" w:hint="eastAsia"/>
          </w:rPr>
          <w:t>セッション</w:t>
        </w:r>
      </w:ins>
      <w:r w:rsidRPr="00EE3F1F">
        <w:rPr>
          <w:rFonts w:eastAsiaTheme="minorHAnsi" w:hint="eastAsia"/>
        </w:rPr>
        <w:t>登録のいずれのワークフローであっても、それに続いてこのプロセスが継続</w:t>
      </w:r>
      <w:ins w:id="377" w:author="Kadomura, Nanako" w:date="2020-10-16T10:13:00Z">
        <w:r w:rsidR="009F6251" w:rsidRPr="00EE3F1F">
          <w:rPr>
            <w:rFonts w:eastAsiaTheme="minorHAnsi" w:hint="eastAsia"/>
          </w:rPr>
          <w:t>します</w:t>
        </w:r>
      </w:ins>
      <w:del w:id="378" w:author="Kadomura, Nanako" w:date="2020-10-16T10:13:00Z">
        <w:r w:rsidRPr="00EE3F1F" w:rsidDel="009F6251">
          <w:rPr>
            <w:rFonts w:eastAsiaTheme="minorHAnsi" w:hint="eastAsia"/>
          </w:rPr>
          <w:delText>する</w:delText>
        </w:r>
      </w:del>
      <w:r w:rsidRPr="00EE3F1F">
        <w:rPr>
          <w:rFonts w:eastAsiaTheme="minorHAnsi" w:hint="eastAsia"/>
        </w:rPr>
        <w:t>。それぞれの検証時において、GSVは</w:t>
      </w:r>
      <w:r w:rsidR="00BF178C" w:rsidRPr="00EE3F1F">
        <w:rPr>
          <w:rFonts w:eastAsiaTheme="minorHAnsi" w:hint="eastAsia"/>
        </w:rPr>
        <w:t>一次的比較スコアと、これに併せて最も典型的な</w:t>
      </w:r>
      <w:ins w:id="379" w:author="小椋 毅" w:date="2020-10-15T19:42:00Z">
        <w:r w:rsidR="00F926E1" w:rsidRPr="00EE3F1F">
          <w:rPr>
            <w:rFonts w:eastAsiaTheme="minorHAnsi" w:hint="eastAsia"/>
          </w:rPr>
          <w:t>基準</w:t>
        </w:r>
      </w:ins>
      <w:r w:rsidR="00BF178C" w:rsidRPr="00EE3F1F">
        <w:rPr>
          <w:rFonts w:eastAsiaTheme="minorHAnsi" w:hint="eastAsia"/>
        </w:rPr>
        <w:t>動的</w:t>
      </w:r>
      <w:ins w:id="380" w:author="小椋 毅" w:date="2020-10-15T19:42:00Z">
        <w:r w:rsidR="00F926E1" w:rsidRPr="00EE3F1F">
          <w:rPr>
            <w:rFonts w:eastAsiaTheme="minorHAnsi" w:hint="eastAsia"/>
          </w:rPr>
          <w:t>電子</w:t>
        </w:r>
      </w:ins>
      <w:del w:id="381" w:author="小椋 毅" w:date="2020-10-15T19:42:00Z">
        <w:r w:rsidR="00BF178C" w:rsidRPr="00EE3F1F" w:rsidDel="00F926E1">
          <w:rPr>
            <w:rFonts w:eastAsiaTheme="minorHAnsi" w:hint="eastAsia"/>
          </w:rPr>
          <w:delText>基準</w:delText>
        </w:r>
      </w:del>
      <w:r w:rsidR="00BF178C" w:rsidRPr="00EE3F1F">
        <w:rPr>
          <w:rFonts w:eastAsiaTheme="minorHAnsi" w:hint="eastAsia"/>
        </w:rPr>
        <w:t>サインと元の静的</w:t>
      </w:r>
      <w:ins w:id="382" w:author="小椋 毅" w:date="2020-10-15T19:42:00Z">
        <w:r w:rsidR="00F926E1" w:rsidRPr="00EE3F1F">
          <w:rPr>
            <w:rFonts w:eastAsiaTheme="minorHAnsi" w:hint="eastAsia"/>
          </w:rPr>
          <w:t>電子</w:t>
        </w:r>
      </w:ins>
      <w:r w:rsidR="00BF178C" w:rsidRPr="00EE3F1F">
        <w:rPr>
          <w:rFonts w:eastAsiaTheme="minorHAnsi" w:hint="eastAsia"/>
        </w:rPr>
        <w:t>サインとを比較した結果の一致スコアを報告</w:t>
      </w:r>
      <w:ins w:id="383" w:author="Kadomura, Nanako" w:date="2020-10-16T10:13:00Z">
        <w:r w:rsidR="009F6251" w:rsidRPr="00EE3F1F">
          <w:rPr>
            <w:rFonts w:eastAsiaTheme="minorHAnsi" w:hint="eastAsia"/>
          </w:rPr>
          <w:t>します</w:t>
        </w:r>
      </w:ins>
      <w:del w:id="384" w:author="Kadomura, Nanako" w:date="2020-10-16T10:13:00Z">
        <w:r w:rsidR="00BF178C" w:rsidRPr="00EE3F1F" w:rsidDel="009F6251">
          <w:rPr>
            <w:rFonts w:eastAsiaTheme="minorHAnsi" w:hint="eastAsia"/>
          </w:rPr>
          <w:delText>する</w:delText>
        </w:r>
      </w:del>
      <w:r w:rsidR="00BF178C" w:rsidRPr="00EE3F1F">
        <w:rPr>
          <w:rFonts w:eastAsiaTheme="minorHAnsi" w:hint="eastAsia"/>
        </w:rPr>
        <w:t>。</w:t>
      </w:r>
    </w:p>
    <w:sectPr w:rsidR="002433AB" w:rsidRPr="00EE3F1F">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EBCBE" w14:textId="77777777" w:rsidR="00B12E7F" w:rsidRDefault="00B12E7F" w:rsidP="001308EF">
      <w:r>
        <w:separator/>
      </w:r>
    </w:p>
  </w:endnote>
  <w:endnote w:type="continuationSeparator" w:id="0">
    <w:p w14:paraId="74D67D53" w14:textId="77777777" w:rsidR="00B12E7F" w:rsidRDefault="00B12E7F" w:rsidP="00130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7095321"/>
      <w:docPartObj>
        <w:docPartGallery w:val="Page Numbers (Bottom of Page)"/>
        <w:docPartUnique/>
      </w:docPartObj>
    </w:sdtPr>
    <w:sdtEndPr/>
    <w:sdtContent>
      <w:p w14:paraId="1FD5DF0F" w14:textId="724C3AE4" w:rsidR="00C9571B" w:rsidRDefault="00C9571B">
        <w:pPr>
          <w:pStyle w:val="a8"/>
          <w:jc w:val="right"/>
          <w:rPr>
            <w:ins w:id="387" w:author="Kadomura, Nanako" w:date="2020-10-16T11:26:00Z"/>
          </w:rPr>
        </w:pPr>
        <w:ins w:id="388" w:author="Kadomura, Nanako" w:date="2020-10-16T11:26:00Z">
          <w:r>
            <w:fldChar w:fldCharType="begin"/>
          </w:r>
          <w:r>
            <w:instrText>PAGE   \* MERGEFORMAT</w:instrText>
          </w:r>
          <w:r>
            <w:fldChar w:fldCharType="separate"/>
          </w:r>
          <w:r>
            <w:rPr>
              <w:lang w:val="ja-JP"/>
            </w:rPr>
            <w:t>2</w:t>
          </w:r>
          <w:r>
            <w:fldChar w:fldCharType="end"/>
          </w:r>
        </w:ins>
      </w:p>
    </w:sdtContent>
  </w:sdt>
  <w:p w14:paraId="19ED75A8" w14:textId="77777777" w:rsidR="00C9571B" w:rsidRDefault="00C9571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0B10E" w14:textId="77777777" w:rsidR="00B12E7F" w:rsidRDefault="00B12E7F" w:rsidP="001308EF">
      <w:r>
        <w:separator/>
      </w:r>
    </w:p>
  </w:footnote>
  <w:footnote w:type="continuationSeparator" w:id="0">
    <w:p w14:paraId="78DF7E41" w14:textId="77777777" w:rsidR="00B12E7F" w:rsidRDefault="00B12E7F" w:rsidP="00130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6C3F3" w14:textId="7953E3A6" w:rsidR="00417FF0" w:rsidRDefault="00417FF0">
    <w:pPr>
      <w:pStyle w:val="a6"/>
    </w:pPr>
    <w:ins w:id="385" w:author="小椋 毅" w:date="2020-10-15T20:51:00Z">
      <w:r>
        <w:rPr>
          <w:rFonts w:hint="eastAsia"/>
        </w:rPr>
        <w:t>W</w:t>
      </w:r>
      <w:r>
        <w:t>acom Confidential</w:t>
      </w:r>
    </w:ins>
    <w:ins w:id="386" w:author="小椋 毅" w:date="2020-10-15T20:56:00Z">
      <w:r w:rsidR="00547E3F">
        <w:t>, All rights reserved.</w: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15575"/>
    <w:multiLevelType w:val="hybridMultilevel"/>
    <w:tmpl w:val="ADD8BF62"/>
    <w:lvl w:ilvl="0" w:tplc="CDD064A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361603E"/>
    <w:multiLevelType w:val="hybridMultilevel"/>
    <w:tmpl w:val="6254B84C"/>
    <w:lvl w:ilvl="0" w:tplc="6D4EBC4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29C1B15"/>
    <w:multiLevelType w:val="hybridMultilevel"/>
    <w:tmpl w:val="A0A2DA1E"/>
    <w:lvl w:ilvl="0" w:tplc="AC945E3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小椋 毅">
    <w15:presenceInfo w15:providerId="Windows Live" w15:userId="943e11926db5cd91"/>
  </w15:person>
  <w15:person w15:author="Kadomura, Nanako">
    <w15:presenceInfo w15:providerId="AD" w15:userId="S::nanako.kadomura@wacom.com::cd692fd0-71f9-4a08-aabb-a6fecea58687"/>
  </w15:person>
  <w15:person w15:author="Hata, Takahisa">
    <w15:presenceInfo w15:providerId="AD" w15:userId="S::takahisa.hata@wacom.com::6813ccd7-2084-4823-b1b0-a089224c24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88C"/>
    <w:rsid w:val="0001062C"/>
    <w:rsid w:val="00030770"/>
    <w:rsid w:val="000750E8"/>
    <w:rsid w:val="000A5D08"/>
    <w:rsid w:val="00116C5D"/>
    <w:rsid w:val="001308EF"/>
    <w:rsid w:val="001704D9"/>
    <w:rsid w:val="00173FBE"/>
    <w:rsid w:val="0018690D"/>
    <w:rsid w:val="0020681B"/>
    <w:rsid w:val="0023081A"/>
    <w:rsid w:val="002433AB"/>
    <w:rsid w:val="00253BCA"/>
    <w:rsid w:val="00291641"/>
    <w:rsid w:val="002B0FA3"/>
    <w:rsid w:val="002E1646"/>
    <w:rsid w:val="003536FC"/>
    <w:rsid w:val="00362A20"/>
    <w:rsid w:val="003A0A3E"/>
    <w:rsid w:val="003B4D0C"/>
    <w:rsid w:val="003E2F9F"/>
    <w:rsid w:val="003E48C7"/>
    <w:rsid w:val="00417411"/>
    <w:rsid w:val="00417FF0"/>
    <w:rsid w:val="004A0EDE"/>
    <w:rsid w:val="005219AC"/>
    <w:rsid w:val="00537C54"/>
    <w:rsid w:val="00547E3F"/>
    <w:rsid w:val="005A3161"/>
    <w:rsid w:val="005B4AC3"/>
    <w:rsid w:val="005B5297"/>
    <w:rsid w:val="00642D70"/>
    <w:rsid w:val="006463B4"/>
    <w:rsid w:val="00656A45"/>
    <w:rsid w:val="006A5A97"/>
    <w:rsid w:val="00706241"/>
    <w:rsid w:val="007147C9"/>
    <w:rsid w:val="00742D3F"/>
    <w:rsid w:val="00766451"/>
    <w:rsid w:val="00831BE4"/>
    <w:rsid w:val="00861AD3"/>
    <w:rsid w:val="00864072"/>
    <w:rsid w:val="00896ADA"/>
    <w:rsid w:val="008A6220"/>
    <w:rsid w:val="008A7571"/>
    <w:rsid w:val="008B4E00"/>
    <w:rsid w:val="008D45AF"/>
    <w:rsid w:val="008E43CF"/>
    <w:rsid w:val="008F59A2"/>
    <w:rsid w:val="008F5E3D"/>
    <w:rsid w:val="00934948"/>
    <w:rsid w:val="00972E8D"/>
    <w:rsid w:val="00982B85"/>
    <w:rsid w:val="009A765A"/>
    <w:rsid w:val="009D68C7"/>
    <w:rsid w:val="009F52C0"/>
    <w:rsid w:val="009F6251"/>
    <w:rsid w:val="00A75836"/>
    <w:rsid w:val="00AB7435"/>
    <w:rsid w:val="00AC017F"/>
    <w:rsid w:val="00AC2556"/>
    <w:rsid w:val="00AD49F2"/>
    <w:rsid w:val="00B12E7F"/>
    <w:rsid w:val="00B33B89"/>
    <w:rsid w:val="00B71EAB"/>
    <w:rsid w:val="00B80F9A"/>
    <w:rsid w:val="00BC07A2"/>
    <w:rsid w:val="00BC64CB"/>
    <w:rsid w:val="00BC7FDC"/>
    <w:rsid w:val="00BD2500"/>
    <w:rsid w:val="00BF178C"/>
    <w:rsid w:val="00BF5B0A"/>
    <w:rsid w:val="00C30E0D"/>
    <w:rsid w:val="00C350C7"/>
    <w:rsid w:val="00C36737"/>
    <w:rsid w:val="00C613E7"/>
    <w:rsid w:val="00C67F1D"/>
    <w:rsid w:val="00C9571B"/>
    <w:rsid w:val="00CA0686"/>
    <w:rsid w:val="00CA55CF"/>
    <w:rsid w:val="00CC1F67"/>
    <w:rsid w:val="00CC788C"/>
    <w:rsid w:val="00CE1E6B"/>
    <w:rsid w:val="00D24227"/>
    <w:rsid w:val="00D410FB"/>
    <w:rsid w:val="00D81967"/>
    <w:rsid w:val="00DF0BDB"/>
    <w:rsid w:val="00DF65B2"/>
    <w:rsid w:val="00E16023"/>
    <w:rsid w:val="00E23641"/>
    <w:rsid w:val="00E6692B"/>
    <w:rsid w:val="00E76794"/>
    <w:rsid w:val="00E926B6"/>
    <w:rsid w:val="00EE3F1F"/>
    <w:rsid w:val="00EF43C9"/>
    <w:rsid w:val="00F21D5C"/>
    <w:rsid w:val="00F26FE9"/>
    <w:rsid w:val="00F926E1"/>
    <w:rsid w:val="00FD355C"/>
    <w:rsid w:val="1CD45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2F1C043"/>
  <w15:chartTrackingRefBased/>
  <w15:docId w15:val="{C37AD8D0-4344-49B0-8D18-DD6BDD9D4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E3F1F"/>
    <w:pPr>
      <w:outlineLvl w:val="0"/>
    </w:pPr>
    <w:rPr>
      <w:rFonts w:asciiTheme="majorHAnsi" w:eastAsiaTheme="majorEastAsia" w:hAnsiTheme="majorHAnsi" w:cstheme="majorBidi"/>
      <w:b/>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E1E6B"/>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E1E6B"/>
    <w:rPr>
      <w:rFonts w:asciiTheme="majorHAnsi" w:eastAsiaTheme="majorEastAsia" w:hAnsiTheme="majorHAnsi" w:cstheme="majorBidi"/>
      <w:sz w:val="18"/>
      <w:szCs w:val="18"/>
    </w:rPr>
  </w:style>
  <w:style w:type="paragraph" w:styleId="a5">
    <w:name w:val="List Paragraph"/>
    <w:basedOn w:val="a"/>
    <w:uiPriority w:val="34"/>
    <w:qFormat/>
    <w:rsid w:val="005B4AC3"/>
    <w:pPr>
      <w:ind w:leftChars="400" w:left="840"/>
    </w:pPr>
  </w:style>
  <w:style w:type="paragraph" w:styleId="a6">
    <w:name w:val="header"/>
    <w:basedOn w:val="a"/>
    <w:link w:val="a7"/>
    <w:uiPriority w:val="99"/>
    <w:unhideWhenUsed/>
    <w:rsid w:val="001308EF"/>
    <w:pPr>
      <w:tabs>
        <w:tab w:val="center" w:pos="4252"/>
        <w:tab w:val="right" w:pos="8504"/>
      </w:tabs>
      <w:snapToGrid w:val="0"/>
    </w:pPr>
  </w:style>
  <w:style w:type="character" w:customStyle="1" w:styleId="a7">
    <w:name w:val="ヘッダー (文字)"/>
    <w:basedOn w:val="a0"/>
    <w:link w:val="a6"/>
    <w:uiPriority w:val="99"/>
    <w:rsid w:val="001308EF"/>
  </w:style>
  <w:style w:type="paragraph" w:styleId="a8">
    <w:name w:val="footer"/>
    <w:basedOn w:val="a"/>
    <w:link w:val="a9"/>
    <w:uiPriority w:val="99"/>
    <w:unhideWhenUsed/>
    <w:rsid w:val="001308EF"/>
    <w:pPr>
      <w:tabs>
        <w:tab w:val="center" w:pos="4252"/>
        <w:tab w:val="right" w:pos="8504"/>
      </w:tabs>
      <w:snapToGrid w:val="0"/>
    </w:pPr>
  </w:style>
  <w:style w:type="character" w:customStyle="1" w:styleId="a9">
    <w:name w:val="フッター (文字)"/>
    <w:basedOn w:val="a0"/>
    <w:link w:val="a8"/>
    <w:uiPriority w:val="99"/>
    <w:rsid w:val="001308EF"/>
  </w:style>
  <w:style w:type="character" w:styleId="aa">
    <w:name w:val="annotation reference"/>
    <w:basedOn w:val="a0"/>
    <w:uiPriority w:val="99"/>
    <w:semiHidden/>
    <w:unhideWhenUsed/>
    <w:rsid w:val="00EF43C9"/>
    <w:rPr>
      <w:sz w:val="18"/>
      <w:szCs w:val="18"/>
    </w:rPr>
  </w:style>
  <w:style w:type="paragraph" w:styleId="ab">
    <w:name w:val="annotation text"/>
    <w:basedOn w:val="a"/>
    <w:link w:val="ac"/>
    <w:uiPriority w:val="99"/>
    <w:semiHidden/>
    <w:unhideWhenUsed/>
    <w:rsid w:val="00EF43C9"/>
    <w:pPr>
      <w:jc w:val="left"/>
    </w:pPr>
  </w:style>
  <w:style w:type="character" w:customStyle="1" w:styleId="ac">
    <w:name w:val="コメント文字列 (文字)"/>
    <w:basedOn w:val="a0"/>
    <w:link w:val="ab"/>
    <w:uiPriority w:val="99"/>
    <w:semiHidden/>
    <w:rsid w:val="00EF43C9"/>
  </w:style>
  <w:style w:type="paragraph" w:styleId="ad">
    <w:name w:val="annotation subject"/>
    <w:basedOn w:val="ab"/>
    <w:next w:val="ab"/>
    <w:link w:val="ae"/>
    <w:uiPriority w:val="99"/>
    <w:semiHidden/>
    <w:unhideWhenUsed/>
    <w:rsid w:val="00EF43C9"/>
    <w:rPr>
      <w:b/>
      <w:bCs/>
    </w:rPr>
  </w:style>
  <w:style w:type="character" w:customStyle="1" w:styleId="ae">
    <w:name w:val="コメント内容 (文字)"/>
    <w:basedOn w:val="ac"/>
    <w:link w:val="ad"/>
    <w:uiPriority w:val="99"/>
    <w:semiHidden/>
    <w:rsid w:val="00EF43C9"/>
    <w:rPr>
      <w:b/>
      <w:bCs/>
    </w:rPr>
  </w:style>
  <w:style w:type="paragraph" w:styleId="af">
    <w:name w:val="Revision"/>
    <w:hidden/>
    <w:uiPriority w:val="99"/>
    <w:semiHidden/>
    <w:rsid w:val="003A0A3E"/>
  </w:style>
  <w:style w:type="paragraph" w:styleId="af0">
    <w:name w:val="Date"/>
    <w:basedOn w:val="a"/>
    <w:next w:val="a"/>
    <w:link w:val="af1"/>
    <w:uiPriority w:val="99"/>
    <w:semiHidden/>
    <w:unhideWhenUsed/>
    <w:rsid w:val="008D45AF"/>
  </w:style>
  <w:style w:type="character" w:customStyle="1" w:styleId="af1">
    <w:name w:val="日付 (文字)"/>
    <w:basedOn w:val="a0"/>
    <w:link w:val="af0"/>
    <w:uiPriority w:val="99"/>
    <w:semiHidden/>
    <w:rsid w:val="008D45AF"/>
  </w:style>
  <w:style w:type="character" w:customStyle="1" w:styleId="10">
    <w:name w:val="見出し 1 (文字)"/>
    <w:basedOn w:val="a0"/>
    <w:link w:val="1"/>
    <w:uiPriority w:val="9"/>
    <w:rsid w:val="00EE3F1F"/>
    <w:rPr>
      <w:rFonts w:asciiTheme="majorHAnsi" w:eastAsiaTheme="majorEastAsia" w:hAnsiTheme="majorHAnsi" w:cstheme="majorBidi"/>
      <w:b/>
      <w:sz w:val="28"/>
      <w:szCs w:val="24"/>
    </w:rPr>
  </w:style>
  <w:style w:type="paragraph" w:styleId="af2">
    <w:name w:val="Title"/>
    <w:basedOn w:val="a"/>
    <w:next w:val="a"/>
    <w:link w:val="af3"/>
    <w:uiPriority w:val="10"/>
    <w:qFormat/>
    <w:rsid w:val="00EE3F1F"/>
    <w:pPr>
      <w:spacing w:before="240" w:after="120"/>
      <w:jc w:val="left"/>
      <w:outlineLvl w:val="0"/>
    </w:pPr>
    <w:rPr>
      <w:rFonts w:asciiTheme="majorHAnsi" w:eastAsiaTheme="majorEastAsia" w:hAnsiTheme="majorHAnsi" w:cstheme="majorBidi"/>
      <w:b/>
      <w:sz w:val="40"/>
      <w:szCs w:val="32"/>
    </w:rPr>
  </w:style>
  <w:style w:type="character" w:customStyle="1" w:styleId="af3">
    <w:name w:val="表題 (文字)"/>
    <w:basedOn w:val="a0"/>
    <w:link w:val="af2"/>
    <w:uiPriority w:val="10"/>
    <w:rsid w:val="00EE3F1F"/>
    <w:rPr>
      <w:rFonts w:asciiTheme="majorHAnsi" w:eastAsiaTheme="majorEastAsia" w:hAnsiTheme="majorHAnsi" w:cstheme="majorBidi"/>
      <w:b/>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00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411E2-E70F-4253-B4DB-AD1B60DCD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607</Words>
  <Characters>3465</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Kadomura, Nanako</dc:creator>
  <cp:keywords/>
  <dc:description/>
  <cp:lastModifiedBy>小椋 毅</cp:lastModifiedBy>
  <cp:revision>7</cp:revision>
  <dcterms:created xsi:type="dcterms:W3CDTF">2020-10-16T06:31:00Z</dcterms:created>
  <dcterms:modified xsi:type="dcterms:W3CDTF">2020-10-20T07:22:00Z</dcterms:modified>
</cp:coreProperties>
</file>