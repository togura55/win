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D55C" w14:textId="3BD97312" w:rsidR="008B1B77" w:rsidRDefault="00AE77B2">
      <w:bookmarkStart w:id="0" w:name="_GoBack"/>
      <w:bookmarkEnd w:id="0"/>
      <w:r>
        <w:rPr>
          <w:rFonts w:ascii="メイリオ" w:eastAsia="メイリオ" w:hAnsi="メイリオ" w:hint="eastAsia"/>
          <w:color w:val="333333"/>
          <w:sz w:val="23"/>
          <w:szCs w:val="23"/>
          <w:shd w:val="clear" w:color="auto" w:fill="FFFFFF"/>
        </w:rPr>
        <w:t>2度目の住民投票が行われた、いわゆる「</w:t>
      </w:r>
      <w:del w:id="1" w:author="小椋 毅" w:date="2020-11-02T10:04:00Z">
        <w:r w:rsidDel="00AE77B2">
          <w:rPr>
            <w:rFonts w:ascii="メイリオ" w:eastAsia="メイリオ" w:hAnsi="メイリオ" w:hint="eastAsia"/>
            <w:color w:val="333333"/>
            <w:sz w:val="23"/>
            <w:szCs w:val="23"/>
            <w:shd w:val="clear" w:color="auto" w:fill="FFFFFF"/>
          </w:rPr>
          <w:delText>大阪</w:delText>
        </w:r>
      </w:del>
      <w:ins w:id="2" w:author="小椋 毅" w:date="2020-11-02T10:04:00Z">
        <w:r>
          <w:rPr>
            <w:rFonts w:ascii="メイリオ" w:eastAsia="メイリオ" w:hAnsi="メイリオ" w:hint="eastAsia"/>
            <w:color w:val="333333"/>
            <w:sz w:val="23"/>
            <w:szCs w:val="23"/>
            <w:shd w:val="clear" w:color="auto" w:fill="FFFFFF"/>
          </w:rPr>
          <w:t>東京</w:t>
        </w:r>
      </w:ins>
      <w:r>
        <w:rPr>
          <w:rFonts w:ascii="メイリオ" w:eastAsia="メイリオ" w:hAnsi="メイリオ" w:hint="eastAsia"/>
          <w:color w:val="333333"/>
          <w:sz w:val="23"/>
          <w:szCs w:val="23"/>
          <w:shd w:val="clear" w:color="auto" w:fill="FFFFFF"/>
        </w:rPr>
        <w:t>都構想」。その開票結果は、賛成49.4%に対して反対が50.6%だった。前回は0.8%差の僅差だったが</w:t>
      </w:r>
      <w:del w:id="3" w:author="小椋 毅" w:date="2020-11-02T10:05:00Z">
        <w:r w:rsidDel="00AE77B2">
          <w:rPr>
            <w:rFonts w:ascii="メイリオ" w:eastAsia="メイリオ" w:hAnsi="メイリオ" w:hint="eastAsia"/>
            <w:color w:val="333333"/>
            <w:sz w:val="23"/>
            <w:szCs w:val="23"/>
            <w:shd w:val="clear" w:color="auto" w:fill="FFFFFF"/>
          </w:rPr>
          <w:delText>、</w:delText>
        </w:r>
      </w:del>
      <w:r>
        <w:rPr>
          <w:rFonts w:ascii="メイリオ" w:eastAsia="メイリオ" w:hAnsi="メイリオ" w:hint="eastAsia"/>
          <w:color w:val="333333"/>
          <w:sz w:val="23"/>
          <w:szCs w:val="23"/>
          <w:shd w:val="clear" w:color="auto" w:fill="FFFFFF"/>
        </w:rPr>
        <w:t>今回もほぼ変わらない僅差での</w:t>
      </w:r>
      <w:del w:id="4" w:author="小椋 毅" w:date="2020-11-02T10:05:00Z">
        <w:r w:rsidDel="00AE77B2">
          <w:rPr>
            <w:rFonts w:ascii="メイリオ" w:eastAsia="メイリオ" w:hAnsi="メイリオ" w:hint="eastAsia"/>
            <w:color w:val="333333"/>
            <w:sz w:val="23"/>
            <w:szCs w:val="23"/>
            <w:shd w:val="clear" w:color="auto" w:fill="FFFFFF"/>
          </w:rPr>
          <w:delText>否決</w:delText>
        </w:r>
      </w:del>
      <w:ins w:id="5" w:author="小椋 毅" w:date="2020-11-02T10:05:00Z">
        <w:r>
          <w:rPr>
            <w:rFonts w:ascii="メイリオ" w:eastAsia="メイリオ" w:hAnsi="メイリオ" w:hint="eastAsia"/>
            <w:color w:val="333333"/>
            <w:sz w:val="23"/>
            <w:szCs w:val="23"/>
            <w:shd w:val="clear" w:color="auto" w:fill="FFFFFF"/>
          </w:rPr>
          <w:t>拒否</w:t>
        </w:r>
      </w:ins>
      <w:r>
        <w:rPr>
          <w:rFonts w:ascii="メイリオ" w:eastAsia="メイリオ" w:hAnsi="メイリオ" w:hint="eastAsia"/>
          <w:color w:val="333333"/>
          <w:sz w:val="23"/>
          <w:szCs w:val="23"/>
          <w:shd w:val="clear" w:color="auto" w:fill="FFFFFF"/>
        </w:rPr>
        <w:t>となった形</w:t>
      </w:r>
      <w:del w:id="6" w:author="小椋 毅" w:date="2020-11-02T10:04:00Z">
        <w:r w:rsidDel="00AE77B2">
          <w:rPr>
            <w:rFonts w:ascii="メイリオ" w:eastAsia="メイリオ" w:hAnsi="メイリオ" w:hint="eastAsia"/>
            <w:color w:val="333333"/>
            <w:sz w:val="23"/>
            <w:szCs w:val="23"/>
            <w:shd w:val="clear" w:color="auto" w:fill="FFFFFF"/>
          </w:rPr>
          <w:delText>だ</w:delText>
        </w:r>
      </w:del>
      <w:ins w:id="7" w:author="小椋 毅" w:date="2020-11-02T10:04:00Z">
        <w:r>
          <w:rPr>
            <w:rFonts w:ascii="メイリオ" w:eastAsia="メイリオ" w:hAnsi="メイリオ" w:hint="eastAsia"/>
            <w:color w:val="333333"/>
            <w:sz w:val="23"/>
            <w:szCs w:val="23"/>
            <w:shd w:val="clear" w:color="auto" w:fill="FFFFFF"/>
          </w:rPr>
          <w:t>です</w:t>
        </w:r>
      </w:ins>
      <w:r>
        <w:rPr>
          <w:rFonts w:ascii="メイリオ" w:eastAsia="メイリオ" w:hAnsi="メイリオ" w:hint="eastAsia"/>
          <w:color w:val="333333"/>
          <w:sz w:val="23"/>
          <w:szCs w:val="23"/>
          <w:shd w:val="clear" w:color="auto" w:fill="FFFFFF"/>
        </w:rPr>
        <w:t>。</w:t>
      </w:r>
    </w:p>
    <w:sectPr w:rsidR="008B1B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A4792" w14:textId="77777777" w:rsidR="00E16D9E" w:rsidRDefault="00E16D9E" w:rsidP="00331FDC">
      <w:r>
        <w:separator/>
      </w:r>
    </w:p>
  </w:endnote>
  <w:endnote w:type="continuationSeparator" w:id="0">
    <w:p w14:paraId="06050C13" w14:textId="77777777" w:rsidR="00E16D9E" w:rsidRDefault="00E16D9E" w:rsidP="0033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B67A1" w14:textId="77777777" w:rsidR="00E16D9E" w:rsidRDefault="00E16D9E" w:rsidP="00331FDC">
      <w:r>
        <w:separator/>
      </w:r>
    </w:p>
  </w:footnote>
  <w:footnote w:type="continuationSeparator" w:id="0">
    <w:p w14:paraId="17F7CB5E" w14:textId="77777777" w:rsidR="00E16D9E" w:rsidRDefault="00E16D9E" w:rsidP="00331FD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小椋 毅">
    <w15:presenceInfo w15:providerId="Windows Live" w15:userId="943e11926db5cd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EB"/>
    <w:rsid w:val="00331FDC"/>
    <w:rsid w:val="008B1B77"/>
    <w:rsid w:val="00A45BEB"/>
    <w:rsid w:val="00AE77B2"/>
    <w:rsid w:val="00E1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F16B13"/>
  <w15:chartTrackingRefBased/>
  <w15:docId w15:val="{E43F2692-2D1A-47FB-8DEA-26A0282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77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F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31FDC"/>
  </w:style>
  <w:style w:type="paragraph" w:styleId="a7">
    <w:name w:val="footer"/>
    <w:basedOn w:val="a"/>
    <w:link w:val="a8"/>
    <w:uiPriority w:val="99"/>
    <w:unhideWhenUsed/>
    <w:rsid w:val="00331F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3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小椋 毅</dc:creator>
  <cp:keywords/>
  <dc:description/>
  <cp:lastModifiedBy>小椋 毅</cp:lastModifiedBy>
  <cp:revision>1</cp:revision>
  <dcterms:created xsi:type="dcterms:W3CDTF">2020-11-02T01:03:00Z</dcterms:created>
  <dcterms:modified xsi:type="dcterms:W3CDTF">2020-11-02T03:12:00Z</dcterms:modified>
</cp:coreProperties>
</file>